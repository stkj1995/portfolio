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4B581" w14:textId="4C06A0C1" w:rsidR="00AD2B76" w:rsidRPr="00AD2B76" w:rsidRDefault="00AD2B76" w:rsidP="00AD2B76">
      <w:pPr>
        <w:spacing w:line="276" w:lineRule="auto"/>
        <w:rPr>
          <w:sz w:val="24"/>
          <w:szCs w:val="24"/>
        </w:rPr>
      </w:pPr>
      <w:commentRangeStart w:id="0"/>
      <w:r w:rsidRPr="00AD2B76">
        <w:rPr>
          <w:sz w:val="24"/>
          <w:szCs w:val="24"/>
        </w:rPr>
        <w:t xml:space="preserve">Forside </w:t>
      </w:r>
      <w:commentRangeEnd w:id="0"/>
      <w:r w:rsidR="00671C4B">
        <w:rPr>
          <w:rStyle w:val="Kommentarhenvisning"/>
        </w:rPr>
        <w:commentReference w:id="0"/>
      </w:r>
    </w:p>
    <w:p w14:paraId="6CECA51C" w14:textId="7BB3B838" w:rsidR="00AD2B76" w:rsidRDefault="00AD2B76" w:rsidP="00AD2B76">
      <w:pPr>
        <w:pBdr>
          <w:bottom w:val="single" w:sz="12" w:space="1" w:color="auto"/>
        </w:pBdr>
        <w:spacing w:line="276" w:lineRule="auto"/>
        <w:rPr>
          <w:sz w:val="24"/>
          <w:szCs w:val="24"/>
        </w:rPr>
      </w:pPr>
      <w:r w:rsidRPr="00AD2B76">
        <w:rPr>
          <w:sz w:val="24"/>
          <w:szCs w:val="24"/>
        </w:rPr>
        <w:t xml:space="preserve">På dette website har jeg udarbejdet min individuelle </w:t>
      </w:r>
      <w:proofErr w:type="spellStart"/>
      <w:r w:rsidRPr="00AD2B76">
        <w:rPr>
          <w:sz w:val="24"/>
          <w:szCs w:val="24"/>
        </w:rPr>
        <w:t>studieportfolio</w:t>
      </w:r>
      <w:proofErr w:type="spellEnd"/>
      <w:r w:rsidRPr="00AD2B76">
        <w:rPr>
          <w:sz w:val="24"/>
          <w:szCs w:val="24"/>
        </w:rPr>
        <w:t xml:space="preserve">, der tager udgangspunkt i de forskellige projekter, som jeg har produceret i løbet af </w:t>
      </w:r>
      <w:del w:id="1" w:author="Sophie Teinvig" w:date="2024-01-07T10:19:00Z">
        <w:r w:rsidRPr="00AD2B76" w:rsidDel="00752CAB">
          <w:rPr>
            <w:sz w:val="24"/>
            <w:szCs w:val="24"/>
          </w:rPr>
          <w:delText xml:space="preserve">det første </w:delText>
        </w:r>
      </w:del>
      <w:ins w:id="2" w:author="Sophie Teinvig" w:date="2024-01-07T10:19:00Z">
        <w:r w:rsidR="00752CAB">
          <w:rPr>
            <w:sz w:val="24"/>
            <w:szCs w:val="24"/>
          </w:rPr>
          <w:t xml:space="preserve">1. </w:t>
        </w:r>
      </w:ins>
      <w:r w:rsidRPr="00AD2B76">
        <w:rPr>
          <w:sz w:val="24"/>
          <w:szCs w:val="24"/>
        </w:rPr>
        <w:t xml:space="preserve">semester på </w:t>
      </w:r>
      <w:proofErr w:type="spellStart"/>
      <w:r w:rsidRPr="00AD2B76">
        <w:rPr>
          <w:sz w:val="24"/>
          <w:szCs w:val="24"/>
        </w:rPr>
        <w:t>KEAs</w:t>
      </w:r>
      <w:proofErr w:type="spellEnd"/>
      <w:r w:rsidRPr="00AD2B76">
        <w:rPr>
          <w:sz w:val="24"/>
          <w:szCs w:val="24"/>
        </w:rPr>
        <w:t xml:space="preserve"> Multimediedesignuddannelse i 2023.</w:t>
      </w:r>
      <w:r>
        <w:rPr>
          <w:sz w:val="24"/>
          <w:szCs w:val="24"/>
        </w:rPr>
        <w:br/>
      </w:r>
      <w:r w:rsidRPr="00AD2B76">
        <w:rPr>
          <w:sz w:val="24"/>
          <w:szCs w:val="24"/>
        </w:rPr>
        <w:t xml:space="preserve">Min </w:t>
      </w:r>
      <w:proofErr w:type="spellStart"/>
      <w:r w:rsidRPr="00AD2B76">
        <w:rPr>
          <w:sz w:val="24"/>
          <w:szCs w:val="24"/>
        </w:rPr>
        <w:t>portfolio</w:t>
      </w:r>
      <w:proofErr w:type="spellEnd"/>
      <w:r w:rsidRPr="00AD2B76">
        <w:rPr>
          <w:sz w:val="24"/>
          <w:szCs w:val="24"/>
        </w:rPr>
        <w:t xml:space="preserve"> fungerer som et eksamensprodukt, der indeholder kodning bestående af html, css og </w:t>
      </w:r>
      <w:proofErr w:type="spellStart"/>
      <w:r w:rsidRPr="00AD2B76">
        <w:rPr>
          <w:sz w:val="24"/>
          <w:szCs w:val="24"/>
        </w:rPr>
        <w:t>javascript</w:t>
      </w:r>
      <w:proofErr w:type="spellEnd"/>
      <w:r w:rsidRPr="00AD2B76">
        <w:rPr>
          <w:sz w:val="24"/>
          <w:szCs w:val="24"/>
        </w:rPr>
        <w:t xml:space="preserve">. </w:t>
      </w:r>
      <w:del w:id="3" w:author="Sophie Teinvig" w:date="2024-01-07T10:18:00Z">
        <w:r w:rsidRPr="00AD2B76" w:rsidDel="00D30356">
          <w:rPr>
            <w:sz w:val="24"/>
            <w:szCs w:val="24"/>
          </w:rPr>
          <w:delText>Desuden har jeg</w:delText>
        </w:r>
      </w:del>
      <w:ins w:id="4" w:author="Sophie Teinvig" w:date="2024-01-07T10:19:00Z">
        <w:r w:rsidR="00B423D9">
          <w:rPr>
            <w:sz w:val="24"/>
            <w:szCs w:val="24"/>
          </w:rPr>
          <w:t>J</w:t>
        </w:r>
      </w:ins>
      <w:ins w:id="5" w:author="Sophie Teinvig" w:date="2024-01-07T10:18:00Z">
        <w:r w:rsidR="00D30356">
          <w:rPr>
            <w:sz w:val="24"/>
            <w:szCs w:val="24"/>
          </w:rPr>
          <w:t>eg</w:t>
        </w:r>
      </w:ins>
      <w:r w:rsidRPr="00AD2B76">
        <w:rPr>
          <w:sz w:val="24"/>
          <w:szCs w:val="24"/>
        </w:rPr>
        <w:t xml:space="preserve"> </w:t>
      </w:r>
      <w:ins w:id="6" w:author="Sophie Teinvig" w:date="2024-01-07T10:18:00Z">
        <w:r w:rsidR="00D30356">
          <w:rPr>
            <w:sz w:val="24"/>
            <w:szCs w:val="24"/>
          </w:rPr>
          <w:t xml:space="preserve">har </w:t>
        </w:r>
      </w:ins>
      <w:r w:rsidRPr="00AD2B76">
        <w:rPr>
          <w:sz w:val="24"/>
          <w:szCs w:val="24"/>
        </w:rPr>
        <w:t xml:space="preserve">skabt en visuel, simpel og æstetisk </w:t>
      </w:r>
      <w:proofErr w:type="spellStart"/>
      <w:r w:rsidRPr="00AD2B76">
        <w:rPr>
          <w:sz w:val="24"/>
          <w:szCs w:val="24"/>
        </w:rPr>
        <w:t>portfolio</w:t>
      </w:r>
      <w:proofErr w:type="spellEnd"/>
      <w:r w:rsidRPr="00AD2B76">
        <w:rPr>
          <w:sz w:val="24"/>
          <w:szCs w:val="24"/>
        </w:rPr>
        <w:t>, som afspejler min person og 1. semester</w:t>
      </w:r>
      <w:ins w:id="7" w:author="Sophie Teinvig" w:date="2024-01-07T10:18:00Z">
        <w:r w:rsidR="00B423D9">
          <w:rPr>
            <w:sz w:val="24"/>
            <w:szCs w:val="24"/>
          </w:rPr>
          <w:t>s fokus på kodning og kodede produkter</w:t>
        </w:r>
      </w:ins>
      <w:del w:id="8" w:author="Sophie Teinvig" w:date="2024-01-07T10:18:00Z">
        <w:r w:rsidRPr="00AD2B76" w:rsidDel="00B423D9">
          <w:rPr>
            <w:sz w:val="24"/>
            <w:szCs w:val="24"/>
          </w:rPr>
          <w:delText>, som har haft kodning som omdrejningspunkt undervejs i hele forløbet, da alle projekter har udmundet i et kodet produkt</w:delText>
        </w:r>
      </w:del>
      <w:r w:rsidRPr="00AD2B76">
        <w:rPr>
          <w:sz w:val="24"/>
          <w:szCs w:val="24"/>
        </w:rPr>
        <w:t xml:space="preserve">. I min </w:t>
      </w:r>
      <w:proofErr w:type="spellStart"/>
      <w:r w:rsidRPr="00AD2B76">
        <w:rPr>
          <w:sz w:val="24"/>
          <w:szCs w:val="24"/>
        </w:rPr>
        <w:t>portfolio</w:t>
      </w:r>
      <w:proofErr w:type="spellEnd"/>
      <w:r w:rsidRPr="00AD2B76">
        <w:rPr>
          <w:sz w:val="24"/>
          <w:szCs w:val="24"/>
        </w:rPr>
        <w:t xml:space="preserve"> har jeg </w:t>
      </w:r>
      <w:del w:id="9" w:author="Sophie Teinvig" w:date="2024-01-07T10:19:00Z">
        <w:r w:rsidRPr="00AD2B76" w:rsidDel="00B423D9">
          <w:rPr>
            <w:sz w:val="24"/>
            <w:szCs w:val="24"/>
          </w:rPr>
          <w:delText xml:space="preserve">i øvrigt </w:delText>
        </w:r>
      </w:del>
      <w:r w:rsidRPr="00AD2B76">
        <w:rPr>
          <w:sz w:val="24"/>
          <w:szCs w:val="24"/>
        </w:rPr>
        <w:t xml:space="preserve">fået inspiration fra tillærte konventioner, designprincipper og </w:t>
      </w:r>
      <w:del w:id="10" w:author="Sophie Teinvig" w:date="2024-01-07T10:17:00Z">
        <w:r w:rsidRPr="00AD2B76" w:rsidDel="00D30356">
          <w:rPr>
            <w:sz w:val="24"/>
            <w:szCs w:val="24"/>
          </w:rPr>
          <w:delText xml:space="preserve">alle </w:delText>
        </w:r>
      </w:del>
      <w:r w:rsidRPr="00AD2B76">
        <w:rPr>
          <w:sz w:val="24"/>
          <w:szCs w:val="24"/>
        </w:rPr>
        <w:t>mine tidligere projekter, som har givet mig brugbar basisviden og praktiske kompetencer.</w:t>
      </w:r>
      <w:r>
        <w:rPr>
          <w:sz w:val="24"/>
          <w:szCs w:val="24"/>
        </w:rPr>
        <w:br/>
      </w:r>
      <w:r w:rsidRPr="00AD2B76">
        <w:rPr>
          <w:sz w:val="24"/>
          <w:szCs w:val="24"/>
        </w:rPr>
        <w:t>God fornøjelse!</w:t>
      </w:r>
      <w:r>
        <w:rPr>
          <w:sz w:val="24"/>
          <w:szCs w:val="24"/>
        </w:rPr>
        <w:br/>
      </w:r>
    </w:p>
    <w:p w14:paraId="7D2086E2" w14:textId="77777777" w:rsidR="00AD2B76" w:rsidRDefault="00AD2B76" w:rsidP="00AD2B76">
      <w:pPr>
        <w:spacing w:line="276" w:lineRule="auto"/>
        <w:rPr>
          <w:sz w:val="24"/>
          <w:szCs w:val="24"/>
        </w:rPr>
      </w:pPr>
    </w:p>
    <w:p w14:paraId="58A52F1D" w14:textId="4C40CC5B" w:rsidR="00AD2B76" w:rsidRPr="00AD2B76" w:rsidRDefault="00AD2B76" w:rsidP="00AD2B76">
      <w:pPr>
        <w:spacing w:line="276" w:lineRule="auto"/>
        <w:rPr>
          <w:sz w:val="24"/>
          <w:szCs w:val="24"/>
        </w:rPr>
      </w:pPr>
      <w:r w:rsidRPr="00AD2B76">
        <w:rPr>
          <w:sz w:val="24"/>
          <w:szCs w:val="24"/>
        </w:rPr>
        <w:t>Tema 2</w:t>
      </w:r>
    </w:p>
    <w:p w14:paraId="72954CA2" w14:textId="48ABEDF7" w:rsidR="00260722" w:rsidRDefault="00AD2B76" w:rsidP="00AD2B76">
      <w:pPr>
        <w:pBdr>
          <w:bottom w:val="single" w:sz="12" w:space="1" w:color="auto"/>
        </w:pBdr>
        <w:spacing w:line="276" w:lineRule="auto"/>
        <w:rPr>
          <w:ins w:id="11" w:author="Sophie Teinvig" w:date="2024-01-07T10:24:00Z"/>
          <w:sz w:val="24"/>
          <w:szCs w:val="24"/>
        </w:rPr>
      </w:pPr>
      <w:r w:rsidRPr="00AD2B76">
        <w:rPr>
          <w:sz w:val="24"/>
          <w:szCs w:val="24"/>
        </w:rPr>
        <w:t xml:space="preserve">Tema 2 </w:t>
      </w:r>
      <w:del w:id="12" w:author="Sophie Teinvig" w:date="2024-01-07T10:22:00Z">
        <w:r w:rsidRPr="00AD2B76" w:rsidDel="00671C4B">
          <w:rPr>
            <w:sz w:val="24"/>
            <w:szCs w:val="24"/>
          </w:rPr>
          <w:delText xml:space="preserve">har bestået </w:delText>
        </w:r>
      </w:del>
      <w:ins w:id="13" w:author="Sophie Teinvig" w:date="2024-01-07T10:22:00Z">
        <w:r w:rsidR="00671C4B">
          <w:rPr>
            <w:sz w:val="24"/>
            <w:szCs w:val="24"/>
          </w:rPr>
          <w:t xml:space="preserve">bestod </w:t>
        </w:r>
      </w:ins>
      <w:r w:rsidRPr="00AD2B76">
        <w:rPr>
          <w:sz w:val="24"/>
          <w:szCs w:val="24"/>
        </w:rPr>
        <w:t xml:space="preserve">af </w:t>
      </w:r>
      <w:ins w:id="14" w:author="Sophie Teinvig" w:date="2024-01-07T10:23:00Z">
        <w:r w:rsidR="00386F4A">
          <w:rPr>
            <w:sz w:val="24"/>
            <w:szCs w:val="24"/>
          </w:rPr>
          <w:t xml:space="preserve">en </w:t>
        </w:r>
      </w:ins>
      <w:del w:id="15" w:author="Sophie Teinvig" w:date="2024-01-07T10:22:00Z">
        <w:r w:rsidRPr="00AD2B76" w:rsidDel="00671C4B">
          <w:rPr>
            <w:sz w:val="24"/>
            <w:szCs w:val="24"/>
          </w:rPr>
          <w:delText xml:space="preserve">en </w:delText>
        </w:r>
      </w:del>
      <w:r w:rsidRPr="00AD2B76">
        <w:rPr>
          <w:sz w:val="24"/>
          <w:szCs w:val="24"/>
        </w:rPr>
        <w:t xml:space="preserve">grundlæggende introduktion </w:t>
      </w:r>
      <w:del w:id="16" w:author="Sophie Teinvig" w:date="2024-01-07T10:22:00Z">
        <w:r w:rsidRPr="00AD2B76" w:rsidDel="00671C4B">
          <w:rPr>
            <w:sz w:val="24"/>
            <w:szCs w:val="24"/>
          </w:rPr>
          <w:delText xml:space="preserve">af </w:delText>
        </w:r>
      </w:del>
      <w:ins w:id="17" w:author="Sophie Teinvig" w:date="2024-01-07T10:22:00Z">
        <w:r w:rsidR="00671C4B">
          <w:rPr>
            <w:sz w:val="24"/>
            <w:szCs w:val="24"/>
          </w:rPr>
          <w:t xml:space="preserve">til </w:t>
        </w:r>
      </w:ins>
      <w:r w:rsidRPr="00AD2B76">
        <w:rPr>
          <w:sz w:val="24"/>
          <w:szCs w:val="24"/>
        </w:rPr>
        <w:t>en praktisk værktøjskasse inden for webdesign</w:t>
      </w:r>
      <w:ins w:id="18" w:author="Sophie Teinvig" w:date="2024-01-07T10:22:00Z">
        <w:r w:rsidR="00386F4A">
          <w:rPr>
            <w:sz w:val="24"/>
            <w:szCs w:val="24"/>
          </w:rPr>
          <w:t xml:space="preserve"> med fokus på </w:t>
        </w:r>
      </w:ins>
      <w:del w:id="19" w:author="Sophie Teinvig" w:date="2024-01-07T10:22:00Z">
        <w:r w:rsidRPr="00AD2B76" w:rsidDel="00386F4A">
          <w:rPr>
            <w:sz w:val="24"/>
            <w:szCs w:val="24"/>
          </w:rPr>
          <w:delText xml:space="preserve">. I denne opgave har jeg fx haft mit første møde med </w:delText>
        </w:r>
      </w:del>
      <w:r w:rsidRPr="00AD2B76">
        <w:rPr>
          <w:sz w:val="24"/>
          <w:szCs w:val="24"/>
        </w:rPr>
        <w:t>kodning af bl.a. html</w:t>
      </w:r>
      <w:ins w:id="20" w:author="Sophie Teinvig" w:date="2024-01-07T10:25:00Z">
        <w:r w:rsidR="002F4409">
          <w:rPr>
            <w:sz w:val="24"/>
            <w:szCs w:val="24"/>
          </w:rPr>
          <w:t xml:space="preserve"> </w:t>
        </w:r>
      </w:ins>
      <w:del w:id="21" w:author="Sophie Teinvig" w:date="2024-01-07T10:25:00Z">
        <w:r w:rsidRPr="003A1F7A" w:rsidDel="002F4409">
          <w:rPr>
            <w:sz w:val="24"/>
            <w:szCs w:val="24"/>
          </w:rPr>
          <w:delText>,</w:delText>
        </w:r>
      </w:del>
      <w:ins w:id="22" w:author="Sophie Teinvig" w:date="2024-01-07T10:25:00Z">
        <w:r w:rsidR="002F4409" w:rsidRPr="003A1F7A">
          <w:rPr>
            <w:sz w:val="24"/>
            <w:szCs w:val="24"/>
          </w:rPr>
          <w:t>og</w:t>
        </w:r>
      </w:ins>
      <w:r w:rsidRPr="003A1F7A">
        <w:rPr>
          <w:sz w:val="24"/>
          <w:szCs w:val="24"/>
        </w:rPr>
        <w:t xml:space="preserve"> </w:t>
      </w:r>
      <w:r w:rsidRPr="00AD2B76">
        <w:rPr>
          <w:sz w:val="24"/>
          <w:szCs w:val="24"/>
        </w:rPr>
        <w:t>css</w:t>
      </w:r>
      <w:ins w:id="23" w:author="Sophie Teinvig" w:date="2024-01-07T11:53:00Z">
        <w:r w:rsidR="00BD124A">
          <w:rPr>
            <w:sz w:val="24"/>
            <w:szCs w:val="24"/>
          </w:rPr>
          <w:t>-styling</w:t>
        </w:r>
      </w:ins>
      <w:r w:rsidRPr="00AD2B76">
        <w:rPr>
          <w:sz w:val="24"/>
          <w:szCs w:val="24"/>
        </w:rPr>
        <w:t xml:space="preserve"> i </w:t>
      </w:r>
      <w:ins w:id="24" w:author="Sophie Teinvig" w:date="2024-01-07T11:46:00Z">
        <w:r w:rsidR="00E617B9">
          <w:rPr>
            <w:sz w:val="24"/>
            <w:szCs w:val="24"/>
          </w:rPr>
          <w:t xml:space="preserve">programmet </w:t>
        </w:r>
      </w:ins>
      <w:r w:rsidRPr="00AD2B76">
        <w:rPr>
          <w:sz w:val="24"/>
          <w:szCs w:val="24"/>
        </w:rPr>
        <w:t>Visual Studio Code</w:t>
      </w:r>
      <w:del w:id="25" w:author="Sophie Teinvig" w:date="2024-01-07T10:23:00Z">
        <w:r w:rsidRPr="00AD2B76" w:rsidDel="00386F4A">
          <w:rPr>
            <w:sz w:val="24"/>
            <w:szCs w:val="24"/>
          </w:rPr>
          <w:delText>, som har været udfordrende og interessant</w:delText>
        </w:r>
      </w:del>
      <w:r w:rsidRPr="00AD2B76">
        <w:rPr>
          <w:sz w:val="24"/>
          <w:szCs w:val="24"/>
        </w:rPr>
        <w:t xml:space="preserve">. </w:t>
      </w:r>
      <w:del w:id="26" w:author="Sophie Teinvig" w:date="2024-01-07T10:23:00Z">
        <w:r w:rsidRPr="00AD2B76" w:rsidDel="0000267B">
          <w:rPr>
            <w:sz w:val="24"/>
            <w:szCs w:val="24"/>
          </w:rPr>
          <w:delText xml:space="preserve">Samtidig </w:delText>
        </w:r>
      </w:del>
      <w:ins w:id="27" w:author="Sophie Teinvig" w:date="2024-01-07T10:23:00Z">
        <w:r w:rsidR="0000267B">
          <w:rPr>
            <w:sz w:val="24"/>
            <w:szCs w:val="24"/>
          </w:rPr>
          <w:t>Dertil</w:t>
        </w:r>
        <w:r w:rsidR="0000267B" w:rsidRPr="00AD2B76">
          <w:rPr>
            <w:sz w:val="24"/>
            <w:szCs w:val="24"/>
          </w:rPr>
          <w:t xml:space="preserve"> </w:t>
        </w:r>
      </w:ins>
      <w:r w:rsidRPr="00AD2B76">
        <w:rPr>
          <w:sz w:val="24"/>
          <w:szCs w:val="24"/>
        </w:rPr>
        <w:t>har jeg lært om Photoshop, som bruges til billede- og tekstredig</w:t>
      </w:r>
      <w:del w:id="28" w:author="Sophie Teinvig" w:date="2024-01-07T10:23:00Z">
        <w:r w:rsidRPr="00AD2B76" w:rsidDel="0000267B">
          <w:rPr>
            <w:sz w:val="24"/>
            <w:szCs w:val="24"/>
          </w:rPr>
          <w:delText>er</w:delText>
        </w:r>
      </w:del>
      <w:r w:rsidRPr="00AD2B76">
        <w:rPr>
          <w:sz w:val="24"/>
          <w:szCs w:val="24"/>
        </w:rPr>
        <w:t>ering</w:t>
      </w:r>
      <w:ins w:id="29" w:author="Sophie Teinvig" w:date="2024-01-07T10:25:00Z">
        <w:r w:rsidR="00E55DA6">
          <w:rPr>
            <w:sz w:val="24"/>
            <w:szCs w:val="24"/>
          </w:rPr>
          <w:t xml:space="preserve"> samt </w:t>
        </w:r>
      </w:ins>
      <w:del w:id="30" w:author="Sophie Teinvig" w:date="2024-01-07T10:25:00Z">
        <w:r w:rsidRPr="00AD2B76" w:rsidDel="002F4409">
          <w:rPr>
            <w:sz w:val="24"/>
            <w:szCs w:val="24"/>
          </w:rPr>
          <w:delText xml:space="preserve">. </w:delText>
        </w:r>
      </w:del>
      <w:moveToRangeStart w:id="31" w:author="Sophie Teinvig" w:date="2024-01-07T10:24:00Z" w:name="move155515500"/>
      <w:moveTo w:id="32" w:author="Sophie Teinvig" w:date="2024-01-07T10:24:00Z">
        <w:del w:id="33" w:author="Sophie Teinvig" w:date="2024-01-07T10:25:00Z">
          <w:r w:rsidR="00260722" w:rsidRPr="00AD2B76" w:rsidDel="002F4409">
            <w:rPr>
              <w:sz w:val="24"/>
              <w:szCs w:val="24"/>
            </w:rPr>
            <w:delText xml:space="preserve">Jeg </w:delText>
          </w:r>
          <w:r w:rsidR="00260722" w:rsidRPr="00AD2B76" w:rsidDel="00E55DA6">
            <w:rPr>
              <w:sz w:val="24"/>
              <w:szCs w:val="24"/>
            </w:rPr>
            <w:delText xml:space="preserve">har </w:delText>
          </w:r>
          <w:r w:rsidR="00260722" w:rsidRPr="00AD2B76" w:rsidDel="002F4409">
            <w:rPr>
              <w:sz w:val="24"/>
              <w:szCs w:val="24"/>
            </w:rPr>
            <w:delText xml:space="preserve">i øvrigt </w:delText>
          </w:r>
          <w:r w:rsidR="00260722" w:rsidRPr="00AD2B76" w:rsidDel="00E55DA6">
            <w:rPr>
              <w:sz w:val="24"/>
              <w:szCs w:val="24"/>
            </w:rPr>
            <w:delText xml:space="preserve">lært om </w:delText>
          </w:r>
        </w:del>
        <w:r w:rsidR="00260722" w:rsidRPr="00AD2B76">
          <w:rPr>
            <w:sz w:val="24"/>
            <w:szCs w:val="24"/>
          </w:rPr>
          <w:t xml:space="preserve">digitale brugergrænseflader, indholdsproduktion, kommunikation og </w:t>
        </w:r>
        <w:proofErr w:type="spellStart"/>
        <w:r w:rsidR="00260722" w:rsidRPr="00AD2B76">
          <w:rPr>
            <w:sz w:val="24"/>
            <w:szCs w:val="24"/>
          </w:rPr>
          <w:t>responsivt</w:t>
        </w:r>
        <w:proofErr w:type="spellEnd"/>
        <w:r w:rsidR="00260722" w:rsidRPr="00AD2B76">
          <w:rPr>
            <w:sz w:val="24"/>
            <w:szCs w:val="24"/>
          </w:rPr>
          <w:t xml:space="preserve"> webdesign via fx </w:t>
        </w:r>
        <w:proofErr w:type="spellStart"/>
        <w:r w:rsidR="00260722" w:rsidRPr="00AD2B76">
          <w:rPr>
            <w:sz w:val="24"/>
            <w:szCs w:val="24"/>
          </w:rPr>
          <w:t>grid</w:t>
        </w:r>
        <w:proofErr w:type="spellEnd"/>
        <w:r w:rsidR="00260722" w:rsidRPr="00AD2B76">
          <w:rPr>
            <w:sz w:val="24"/>
            <w:szCs w:val="24"/>
          </w:rPr>
          <w:t>.</w:t>
        </w:r>
      </w:moveTo>
      <w:moveToRangeEnd w:id="31"/>
      <w:ins w:id="34" w:author="Sophie Teinvig" w:date="2024-01-07T10:24:00Z">
        <w:r w:rsidR="002F4409">
          <w:rPr>
            <w:sz w:val="24"/>
            <w:szCs w:val="24"/>
          </w:rPr>
          <w:t xml:space="preserve"> </w:t>
        </w:r>
      </w:ins>
      <w:moveToRangeStart w:id="35" w:author="Sophie Teinvig" w:date="2024-01-07T10:27:00Z" w:name="move155515645"/>
      <w:moveTo w:id="36" w:author="Sophie Teinvig" w:date="2024-01-07T10:27:00Z">
        <w:del w:id="37" w:author="Sophie Teinvig" w:date="2024-01-07T10:27:00Z">
          <w:r w:rsidR="00EA17BE" w:rsidRPr="00AD2B76" w:rsidDel="006C762A">
            <w:rPr>
              <w:sz w:val="24"/>
              <w:szCs w:val="24"/>
            </w:rPr>
            <w:delText>I dette tema er j</w:delText>
          </w:r>
        </w:del>
      </w:moveTo>
      <w:ins w:id="38" w:author="Sophie Teinvig" w:date="2024-01-07T10:27:00Z">
        <w:r w:rsidR="006C762A">
          <w:rPr>
            <w:sz w:val="24"/>
            <w:szCs w:val="24"/>
          </w:rPr>
          <w:t>J</w:t>
        </w:r>
      </w:ins>
      <w:moveTo w:id="39" w:author="Sophie Teinvig" w:date="2024-01-07T10:27:00Z">
        <w:r w:rsidR="00EA17BE" w:rsidRPr="00AD2B76">
          <w:rPr>
            <w:sz w:val="24"/>
            <w:szCs w:val="24"/>
          </w:rPr>
          <w:t xml:space="preserve">eg </w:t>
        </w:r>
      </w:moveTo>
      <w:ins w:id="40" w:author="Sophie Teinvig" w:date="2024-01-07T10:27:00Z">
        <w:r w:rsidR="006C762A">
          <w:rPr>
            <w:sz w:val="24"/>
            <w:szCs w:val="24"/>
          </w:rPr>
          <w:t xml:space="preserve">er </w:t>
        </w:r>
      </w:ins>
      <w:moveTo w:id="41" w:author="Sophie Teinvig" w:date="2024-01-07T10:27:00Z">
        <w:r w:rsidR="00EA17BE" w:rsidRPr="00AD2B76">
          <w:rPr>
            <w:sz w:val="24"/>
            <w:szCs w:val="24"/>
          </w:rPr>
          <w:t>også blevet klogere på diverse fagbegreber, herunder filformater, designkonventioner, layoutdiagrammer, wireframes, mv.</w:t>
        </w:r>
        <w:del w:id="42" w:author="Sophie Teinvig" w:date="2024-01-07T10:27:00Z">
          <w:r w:rsidR="00EA17BE" w:rsidRPr="00AD2B76" w:rsidDel="006C762A">
            <w:rPr>
              <w:sz w:val="24"/>
              <w:szCs w:val="24"/>
            </w:rPr>
            <w:delText xml:space="preserve"> for at have den bedste forudsætning for at bestå og kunne fortsætte det første MMD-semester.</w:delText>
          </w:r>
        </w:del>
        <w:r w:rsidR="00EA17BE" w:rsidRPr="00AD2B76">
          <w:rPr>
            <w:sz w:val="24"/>
            <w:szCs w:val="24"/>
          </w:rPr>
          <w:t xml:space="preserve"> Det endelige mål har været at udvikle og aflevere en godkendt studiestartsprøve via </w:t>
        </w:r>
        <w:proofErr w:type="spellStart"/>
        <w:r w:rsidR="00EA17BE" w:rsidRPr="00AD2B76">
          <w:rPr>
            <w:sz w:val="24"/>
            <w:szCs w:val="24"/>
          </w:rPr>
          <w:t>WiseFlow</w:t>
        </w:r>
        <w:proofErr w:type="spellEnd"/>
        <w:del w:id="43" w:author="Sophie Teinvig" w:date="2024-01-07T10:27:00Z">
          <w:r w:rsidR="00EA17BE" w:rsidRPr="00AD2B76" w:rsidDel="006C762A">
            <w:rPr>
              <w:sz w:val="24"/>
              <w:szCs w:val="24"/>
            </w:rPr>
            <w:delText xml:space="preserve"> som en yderst vigtig del af arbejdsprocessen</w:delText>
          </w:r>
        </w:del>
      </w:moveTo>
      <w:ins w:id="44" w:author="Sophie Teinvig" w:date="2024-01-07T10:27:00Z">
        <w:r w:rsidR="006C762A">
          <w:rPr>
            <w:sz w:val="24"/>
            <w:szCs w:val="24"/>
          </w:rPr>
          <w:t xml:space="preserve"> med fokus på</w:t>
        </w:r>
      </w:ins>
      <w:ins w:id="45" w:author="Sophie Teinvig" w:date="2024-01-07T11:48:00Z">
        <w:r w:rsidR="003C4597">
          <w:rPr>
            <w:sz w:val="24"/>
            <w:szCs w:val="24"/>
          </w:rPr>
          <w:t xml:space="preserve"> at </w:t>
        </w:r>
      </w:ins>
      <w:ins w:id="46" w:author="Sophie Teinvig" w:date="2024-01-07T11:49:00Z">
        <w:r w:rsidR="004562AA">
          <w:rPr>
            <w:sz w:val="24"/>
            <w:szCs w:val="24"/>
          </w:rPr>
          <w:t>tilegne sig</w:t>
        </w:r>
      </w:ins>
      <w:ins w:id="47" w:author="Sophie Teinvig" w:date="2024-01-07T11:48:00Z">
        <w:r w:rsidR="003C4597">
          <w:rPr>
            <w:sz w:val="24"/>
            <w:szCs w:val="24"/>
          </w:rPr>
          <w:t xml:space="preserve"> et solidt fundament</w:t>
        </w:r>
        <w:r w:rsidR="00BB1479">
          <w:rPr>
            <w:sz w:val="24"/>
            <w:szCs w:val="24"/>
          </w:rPr>
          <w:t xml:space="preserve"> for resten af </w:t>
        </w:r>
      </w:ins>
      <w:ins w:id="48" w:author="Sophie Teinvig" w:date="2024-01-07T11:49:00Z">
        <w:r w:rsidR="00BB1479">
          <w:rPr>
            <w:sz w:val="24"/>
            <w:szCs w:val="24"/>
          </w:rPr>
          <w:t>uddannelsen</w:t>
        </w:r>
      </w:ins>
      <w:moveTo w:id="49" w:author="Sophie Teinvig" w:date="2024-01-07T10:27:00Z">
        <w:r w:rsidR="00EA17BE" w:rsidRPr="00AD2B76">
          <w:rPr>
            <w:sz w:val="24"/>
            <w:szCs w:val="24"/>
          </w:rPr>
          <w:t>.</w:t>
        </w:r>
      </w:moveTo>
      <w:moveToRangeEnd w:id="35"/>
    </w:p>
    <w:p w14:paraId="6919C4FF" w14:textId="40F6DDC0" w:rsidR="00AD2B76" w:rsidRDefault="00AD2B76" w:rsidP="00AD2B76">
      <w:pPr>
        <w:pBdr>
          <w:bottom w:val="single" w:sz="12" w:space="1" w:color="auto"/>
        </w:pBdr>
        <w:spacing w:line="276" w:lineRule="auto"/>
        <w:rPr>
          <w:sz w:val="24"/>
          <w:szCs w:val="24"/>
        </w:rPr>
      </w:pPr>
      <w:del w:id="50" w:author="Sophie Teinvig" w:date="2024-01-07T10:25:00Z">
        <w:r w:rsidRPr="00AD2B76" w:rsidDel="00E55DA6">
          <w:rPr>
            <w:sz w:val="24"/>
            <w:szCs w:val="24"/>
          </w:rPr>
          <w:delText>Derudover har jeg i</w:delText>
        </w:r>
      </w:del>
      <w:ins w:id="51" w:author="Sophie Teinvig" w:date="2024-01-07T10:25:00Z">
        <w:r w:rsidR="00E55DA6">
          <w:rPr>
            <w:sz w:val="24"/>
            <w:szCs w:val="24"/>
          </w:rPr>
          <w:t>I</w:t>
        </w:r>
      </w:ins>
      <w:r w:rsidRPr="00AD2B76">
        <w:rPr>
          <w:sz w:val="24"/>
          <w:szCs w:val="24"/>
        </w:rPr>
        <w:t xml:space="preserve"> begyndelsen af studiet udarbejde</w:t>
      </w:r>
      <w:ins w:id="52" w:author="Sophie Teinvig" w:date="2024-01-07T10:25:00Z">
        <w:r w:rsidR="00E55DA6">
          <w:rPr>
            <w:sz w:val="24"/>
            <w:szCs w:val="24"/>
          </w:rPr>
          <w:t>de jeg</w:t>
        </w:r>
      </w:ins>
      <w:del w:id="53" w:author="Sophie Teinvig" w:date="2024-01-07T10:25:00Z">
        <w:r w:rsidRPr="00AD2B76" w:rsidDel="00E55DA6">
          <w:rPr>
            <w:sz w:val="24"/>
            <w:szCs w:val="24"/>
          </w:rPr>
          <w:delText>t</w:delText>
        </w:r>
      </w:del>
      <w:r w:rsidRPr="00AD2B76">
        <w:rPr>
          <w:sz w:val="24"/>
          <w:szCs w:val="24"/>
        </w:rPr>
        <w:t xml:space="preserve"> en </w:t>
      </w:r>
      <w:del w:id="54" w:author="Sophie Teinvig" w:date="2024-01-07T10:25:00Z">
        <w:r w:rsidRPr="00AD2B76" w:rsidDel="00E55DA6">
          <w:rPr>
            <w:sz w:val="24"/>
            <w:szCs w:val="24"/>
          </w:rPr>
          <w:delText xml:space="preserve">lille </w:delText>
        </w:r>
      </w:del>
      <w:ins w:id="55" w:author="Sophie Teinvig" w:date="2024-01-07T10:25:00Z">
        <w:r w:rsidR="00E55DA6">
          <w:rPr>
            <w:sz w:val="24"/>
            <w:szCs w:val="24"/>
          </w:rPr>
          <w:t xml:space="preserve">kort </w:t>
        </w:r>
      </w:ins>
      <w:r w:rsidRPr="00AD2B76">
        <w:rPr>
          <w:sz w:val="24"/>
          <w:szCs w:val="24"/>
        </w:rPr>
        <w:t xml:space="preserve">præsentation af mig selv i </w:t>
      </w:r>
      <w:proofErr w:type="spellStart"/>
      <w:r w:rsidRPr="00AD2B76">
        <w:rPr>
          <w:sz w:val="24"/>
          <w:szCs w:val="24"/>
        </w:rPr>
        <w:t>Figma</w:t>
      </w:r>
      <w:proofErr w:type="spellEnd"/>
      <w:ins w:id="56" w:author="Sophie Teinvig" w:date="2024-01-07T10:28:00Z">
        <w:r w:rsidR="00DB5C37">
          <w:rPr>
            <w:sz w:val="24"/>
            <w:szCs w:val="24"/>
          </w:rPr>
          <w:t xml:space="preserve">, hvortil jeg forinden fik </w:t>
        </w:r>
      </w:ins>
      <w:del w:id="57" w:author="Sophie Teinvig" w:date="2024-01-07T10:28:00Z">
        <w:r w:rsidRPr="00AD2B76" w:rsidDel="00DB5C37">
          <w:rPr>
            <w:sz w:val="24"/>
            <w:szCs w:val="24"/>
          </w:rPr>
          <w:delText xml:space="preserve">. </w:delText>
        </w:r>
      </w:del>
      <w:moveFromRangeStart w:id="58" w:author="Sophie Teinvig" w:date="2024-01-07T10:24:00Z" w:name="move155515500"/>
      <w:moveFrom w:id="59" w:author="Sophie Teinvig" w:date="2024-01-07T10:24:00Z">
        <w:del w:id="60" w:author="Sophie Teinvig" w:date="2024-01-07T10:28:00Z">
          <w:r w:rsidRPr="00AD2B76" w:rsidDel="00DB5C37">
            <w:rPr>
              <w:sz w:val="24"/>
              <w:szCs w:val="24"/>
            </w:rPr>
            <w:delText xml:space="preserve">Jeg har i øvrigt lært om digitale brugergrænseflader, indholdsproduktion, kommunikation og responsivt webdesign via fx grid. </w:delText>
          </w:r>
        </w:del>
      </w:moveFrom>
      <w:moveFromRangeEnd w:id="58"/>
      <w:del w:id="61" w:author="Sophie Teinvig" w:date="2024-01-07T10:28:00Z">
        <w:r w:rsidRPr="00AD2B76" w:rsidDel="00DB5C37">
          <w:rPr>
            <w:sz w:val="24"/>
            <w:szCs w:val="24"/>
          </w:rPr>
          <w:delText xml:space="preserve">På lige fod med de andre studerende, fik jeg på forhånd </w:delText>
        </w:r>
      </w:del>
      <w:r w:rsidRPr="00AD2B76">
        <w:rPr>
          <w:sz w:val="24"/>
          <w:szCs w:val="24"/>
        </w:rPr>
        <w:t xml:space="preserve">udleveret </w:t>
      </w:r>
      <w:del w:id="62" w:author="Sophie Teinvig" w:date="2024-01-07T10:28:00Z">
        <w:r w:rsidRPr="00AD2B76" w:rsidDel="00DB5C37">
          <w:rPr>
            <w:sz w:val="24"/>
            <w:szCs w:val="24"/>
          </w:rPr>
          <w:delText xml:space="preserve">både </w:delText>
        </w:r>
      </w:del>
      <w:r w:rsidRPr="00AD2B76">
        <w:rPr>
          <w:sz w:val="24"/>
          <w:szCs w:val="24"/>
        </w:rPr>
        <w:t xml:space="preserve">billeder og tekst, som skulle bruges til websitet. </w:t>
      </w:r>
      <w:del w:id="63" w:author="Sophie Teinvig" w:date="2024-01-07T10:28:00Z">
        <w:r w:rsidRPr="00AD2B76" w:rsidDel="00DB5C37">
          <w:rPr>
            <w:sz w:val="24"/>
            <w:szCs w:val="24"/>
          </w:rPr>
          <w:delText xml:space="preserve">Ellers bestod noget af undervisningen af </w:delText>
        </w:r>
      </w:del>
      <w:ins w:id="64" w:author="Sophie Teinvig" w:date="2024-01-07T10:28:00Z">
        <w:r w:rsidR="00DB5C37">
          <w:rPr>
            <w:sz w:val="24"/>
            <w:szCs w:val="24"/>
          </w:rPr>
          <w:t>Dertil har jeg anvendt princip</w:t>
        </w:r>
      </w:ins>
      <w:ins w:id="65" w:author="Sophie Teinvig" w:date="2024-01-07T10:29:00Z">
        <w:r w:rsidR="00DB5C37">
          <w:rPr>
            <w:sz w:val="24"/>
            <w:szCs w:val="24"/>
          </w:rPr>
          <w:t xml:space="preserve">per vedr. </w:t>
        </w:r>
      </w:ins>
      <w:proofErr w:type="spellStart"/>
      <w:r w:rsidRPr="00AD2B76">
        <w:rPr>
          <w:sz w:val="24"/>
          <w:szCs w:val="24"/>
        </w:rPr>
        <w:t>grid</w:t>
      </w:r>
      <w:proofErr w:type="spellEnd"/>
      <w:r w:rsidRPr="00AD2B76">
        <w:rPr>
          <w:sz w:val="24"/>
          <w:szCs w:val="24"/>
        </w:rPr>
        <w:t xml:space="preserve">, </w:t>
      </w:r>
      <w:proofErr w:type="spellStart"/>
      <w:r w:rsidRPr="00AD2B76">
        <w:rPr>
          <w:sz w:val="24"/>
          <w:szCs w:val="24"/>
        </w:rPr>
        <w:t>flex</w:t>
      </w:r>
      <w:proofErr w:type="spellEnd"/>
      <w:r w:rsidRPr="00AD2B76">
        <w:rPr>
          <w:sz w:val="24"/>
          <w:szCs w:val="24"/>
        </w:rPr>
        <w:t>, farver og fonts</w:t>
      </w:r>
      <w:ins w:id="66" w:author="Sophie Teinvig" w:date="2024-01-07T10:29:00Z">
        <w:r w:rsidR="00DB5C37">
          <w:rPr>
            <w:sz w:val="24"/>
            <w:szCs w:val="24"/>
          </w:rPr>
          <w:t xml:space="preserve"> </w:t>
        </w:r>
      </w:ins>
      <w:del w:id="67" w:author="Sophie Teinvig" w:date="2024-01-07T10:29:00Z">
        <w:r w:rsidRPr="00AD2B76" w:rsidDel="00DB5C37">
          <w:rPr>
            <w:sz w:val="24"/>
            <w:szCs w:val="24"/>
          </w:rPr>
          <w:delText xml:space="preserve">, som jeg har benyttet </w:delText>
        </w:r>
      </w:del>
      <w:r w:rsidRPr="00AD2B76">
        <w:rPr>
          <w:sz w:val="24"/>
          <w:szCs w:val="24"/>
        </w:rPr>
        <w:t>på sitet</w:t>
      </w:r>
      <w:ins w:id="68" w:author="Sophie Teinvig" w:date="2024-01-07T11:51:00Z">
        <w:r w:rsidR="00187302">
          <w:rPr>
            <w:sz w:val="24"/>
            <w:szCs w:val="24"/>
          </w:rPr>
          <w:t xml:space="preserve">, hvor jeg har fulgt </w:t>
        </w:r>
        <w:r w:rsidR="00584C12">
          <w:rPr>
            <w:sz w:val="24"/>
            <w:szCs w:val="24"/>
          </w:rPr>
          <w:t xml:space="preserve">de layoutdiagrammer, </w:t>
        </w:r>
      </w:ins>
      <w:ins w:id="69" w:author="Sophie Teinvig" w:date="2024-01-07T11:52:00Z">
        <w:r w:rsidR="00584C12">
          <w:rPr>
            <w:sz w:val="24"/>
            <w:szCs w:val="24"/>
          </w:rPr>
          <w:t xml:space="preserve">vi </w:t>
        </w:r>
        <w:r w:rsidR="003A1F7A">
          <w:rPr>
            <w:sz w:val="24"/>
            <w:szCs w:val="24"/>
          </w:rPr>
          <w:t xml:space="preserve">skulle opsætte sitet ud fra. </w:t>
        </w:r>
      </w:ins>
      <w:del w:id="70" w:author="Sophie Teinvig" w:date="2024-01-07T11:52:00Z">
        <w:r w:rsidRPr="00AD2B76" w:rsidDel="003A1F7A">
          <w:rPr>
            <w:sz w:val="24"/>
            <w:szCs w:val="24"/>
          </w:rPr>
          <w:delText xml:space="preserve">. </w:delText>
        </w:r>
      </w:del>
      <w:moveFromRangeStart w:id="71" w:author="Sophie Teinvig" w:date="2024-01-07T10:27:00Z" w:name="move155515645"/>
      <w:moveFrom w:id="72" w:author="Sophie Teinvig" w:date="2024-01-07T10:27:00Z">
        <w:r w:rsidRPr="00AD2B76" w:rsidDel="00EA17BE">
          <w:rPr>
            <w:sz w:val="24"/>
            <w:szCs w:val="24"/>
          </w:rPr>
          <w:t xml:space="preserve">I dette tema er jeg også blevet klogere på diverse fagbegreber, herunder filformater, designkonventioner, layoutdiagrammer, wireframes, mv. for at have den bedste forudsætning for at bestå og kunne fortsætte det første MMD-semester. Det endelige mål har været at udvikle og aflevere en godkendt studiestartsprøve via WiseFlow som en yderst vigtig del af arbejdsprocessen. </w:t>
        </w:r>
      </w:moveFrom>
      <w:moveFromRangeEnd w:id="71"/>
      <w:r w:rsidRPr="00AD2B76">
        <w:rPr>
          <w:sz w:val="24"/>
          <w:szCs w:val="24"/>
        </w:rPr>
        <w:t xml:space="preserve">Jeg har desuden fået oprettet mit eget domæne og fået kendskab til stisystemet i </w:t>
      </w:r>
      <w:proofErr w:type="spellStart"/>
      <w:r w:rsidRPr="00AD2B76">
        <w:rPr>
          <w:sz w:val="24"/>
          <w:szCs w:val="24"/>
        </w:rPr>
        <w:t>Filezilla</w:t>
      </w:r>
      <w:proofErr w:type="spellEnd"/>
      <w:r w:rsidRPr="00AD2B76">
        <w:rPr>
          <w:sz w:val="24"/>
          <w:szCs w:val="24"/>
        </w:rPr>
        <w:t xml:space="preserve">, hvor jeg har gemt min studiestartsprøve og mine andre projekter, som jeg i øvrigt beskriver og henviser til i </w:t>
      </w:r>
      <w:r w:rsidRPr="00AD2B76">
        <w:rPr>
          <w:sz w:val="24"/>
          <w:szCs w:val="24"/>
        </w:rPr>
        <w:lastRenderedPageBreak/>
        <w:t xml:space="preserve">min </w:t>
      </w:r>
      <w:proofErr w:type="spellStart"/>
      <w:r w:rsidRPr="00AD2B76">
        <w:rPr>
          <w:sz w:val="24"/>
          <w:szCs w:val="24"/>
        </w:rPr>
        <w:t>portfolio</w:t>
      </w:r>
      <w:proofErr w:type="spellEnd"/>
      <w:r w:rsidRPr="00AD2B76">
        <w:rPr>
          <w:sz w:val="24"/>
          <w:szCs w:val="24"/>
        </w:rPr>
        <w:t>.</w:t>
      </w:r>
      <w:r>
        <w:rPr>
          <w:sz w:val="24"/>
          <w:szCs w:val="24"/>
        </w:rPr>
        <w:br/>
      </w:r>
    </w:p>
    <w:p w14:paraId="277E0741" w14:textId="77777777" w:rsidR="00AD2B76" w:rsidRDefault="00AD2B76" w:rsidP="00AD2B76">
      <w:pPr>
        <w:spacing w:line="276" w:lineRule="auto"/>
        <w:rPr>
          <w:sz w:val="24"/>
          <w:szCs w:val="24"/>
        </w:rPr>
      </w:pPr>
    </w:p>
    <w:p w14:paraId="34CC464F" w14:textId="77777777" w:rsidR="00396731" w:rsidRDefault="00396731" w:rsidP="00AD2B76">
      <w:pPr>
        <w:spacing w:line="276" w:lineRule="auto"/>
        <w:rPr>
          <w:ins w:id="73" w:author="Sophie Teinvig" w:date="2024-01-07T11:53:00Z"/>
          <w:sz w:val="24"/>
          <w:szCs w:val="24"/>
        </w:rPr>
      </w:pPr>
    </w:p>
    <w:p w14:paraId="1E8A6A54" w14:textId="77777777" w:rsidR="00396731" w:rsidRDefault="00396731" w:rsidP="00AD2B76">
      <w:pPr>
        <w:spacing w:line="276" w:lineRule="auto"/>
        <w:rPr>
          <w:ins w:id="74" w:author="Sophie Teinvig" w:date="2024-01-07T11:53:00Z"/>
          <w:sz w:val="24"/>
          <w:szCs w:val="24"/>
        </w:rPr>
      </w:pPr>
    </w:p>
    <w:p w14:paraId="2AE4534B" w14:textId="77777777" w:rsidR="00396731" w:rsidRDefault="00396731" w:rsidP="00AD2B76">
      <w:pPr>
        <w:spacing w:line="276" w:lineRule="auto"/>
        <w:rPr>
          <w:ins w:id="75" w:author="Sophie Teinvig" w:date="2024-01-07T11:53:00Z"/>
          <w:sz w:val="24"/>
          <w:szCs w:val="24"/>
        </w:rPr>
      </w:pPr>
    </w:p>
    <w:p w14:paraId="3F389050" w14:textId="77777777" w:rsidR="00396731" w:rsidRDefault="00396731" w:rsidP="00AD2B76">
      <w:pPr>
        <w:spacing w:line="276" w:lineRule="auto"/>
        <w:rPr>
          <w:ins w:id="76" w:author="Sophie Teinvig" w:date="2024-01-07T11:53:00Z"/>
          <w:sz w:val="24"/>
          <w:szCs w:val="24"/>
        </w:rPr>
      </w:pPr>
    </w:p>
    <w:p w14:paraId="51C24234" w14:textId="77777777" w:rsidR="00396731" w:rsidRDefault="00396731" w:rsidP="00AD2B76">
      <w:pPr>
        <w:spacing w:line="276" w:lineRule="auto"/>
        <w:rPr>
          <w:ins w:id="77" w:author="Sophie Teinvig" w:date="2024-01-07T11:53:00Z"/>
          <w:sz w:val="24"/>
          <w:szCs w:val="24"/>
        </w:rPr>
      </w:pPr>
    </w:p>
    <w:p w14:paraId="3A2C3510" w14:textId="77777777" w:rsidR="00396731" w:rsidRDefault="00396731" w:rsidP="00AD2B76">
      <w:pPr>
        <w:spacing w:line="276" w:lineRule="auto"/>
        <w:rPr>
          <w:ins w:id="78" w:author="Sophie Teinvig" w:date="2024-01-07T11:53:00Z"/>
          <w:sz w:val="24"/>
          <w:szCs w:val="24"/>
        </w:rPr>
      </w:pPr>
    </w:p>
    <w:p w14:paraId="4D542418" w14:textId="5E3F36F5" w:rsidR="00AD2B76" w:rsidRPr="00AD2B76" w:rsidRDefault="00AD2B76" w:rsidP="00AD2B76">
      <w:pPr>
        <w:spacing w:line="276" w:lineRule="auto"/>
        <w:rPr>
          <w:sz w:val="24"/>
          <w:szCs w:val="24"/>
        </w:rPr>
      </w:pPr>
      <w:r w:rsidRPr="00AD2B76">
        <w:rPr>
          <w:sz w:val="24"/>
          <w:szCs w:val="24"/>
        </w:rPr>
        <w:t>Tema 3</w:t>
      </w:r>
    </w:p>
    <w:p w14:paraId="281BCEC4" w14:textId="4CB10C3A" w:rsidR="00DE0977" w:rsidRDefault="00AD2B76" w:rsidP="00AD2B76">
      <w:pPr>
        <w:spacing w:line="276" w:lineRule="auto"/>
        <w:rPr>
          <w:ins w:id="79" w:author="Sophie Teinvig" w:date="2024-01-07T10:33:00Z"/>
          <w:sz w:val="24"/>
          <w:szCs w:val="24"/>
        </w:rPr>
      </w:pPr>
      <w:r w:rsidRPr="00AD2B76">
        <w:rPr>
          <w:sz w:val="24"/>
          <w:szCs w:val="24"/>
        </w:rPr>
        <w:t>Præs:</w:t>
      </w:r>
      <w:r w:rsidRPr="00AD2B76">
        <w:rPr>
          <w:sz w:val="24"/>
          <w:szCs w:val="24"/>
        </w:rPr>
        <w:br/>
      </w:r>
      <w:r w:rsidRPr="00AD2B76">
        <w:rPr>
          <w:sz w:val="24"/>
          <w:szCs w:val="24"/>
        </w:rPr>
        <w:t xml:space="preserve">I </w:t>
      </w:r>
      <w:del w:id="80" w:author="Sophie Teinvig" w:date="2024-01-07T10:32:00Z">
        <w:r w:rsidRPr="00AD2B76" w:rsidDel="00B17242">
          <w:rPr>
            <w:sz w:val="24"/>
            <w:szCs w:val="24"/>
          </w:rPr>
          <w:delText xml:space="preserve">denne opgave </w:delText>
        </w:r>
      </w:del>
      <w:ins w:id="81" w:author="Sophie Teinvig" w:date="2024-01-07T10:32:00Z">
        <w:r w:rsidR="00B17242">
          <w:rPr>
            <w:sz w:val="24"/>
            <w:szCs w:val="24"/>
          </w:rPr>
          <w:t xml:space="preserve">tema 3 </w:t>
        </w:r>
      </w:ins>
      <w:r w:rsidRPr="00AD2B76">
        <w:rPr>
          <w:sz w:val="24"/>
          <w:szCs w:val="24"/>
        </w:rPr>
        <w:t xml:space="preserve">er jeg blevet introduceret til User </w:t>
      </w:r>
      <w:proofErr w:type="spellStart"/>
      <w:r w:rsidRPr="00AD2B76">
        <w:rPr>
          <w:sz w:val="24"/>
          <w:szCs w:val="24"/>
        </w:rPr>
        <w:t>Experience</w:t>
      </w:r>
      <w:proofErr w:type="spellEnd"/>
      <w:r w:rsidRPr="00AD2B76">
        <w:rPr>
          <w:sz w:val="24"/>
          <w:szCs w:val="24"/>
        </w:rPr>
        <w:t xml:space="preserve"> (UX) med brugerrejse</w:t>
      </w:r>
      <w:ins w:id="82" w:author="Sophie Teinvig" w:date="2024-01-07T10:34:00Z">
        <w:r w:rsidR="0040207D">
          <w:rPr>
            <w:sz w:val="24"/>
            <w:szCs w:val="24"/>
          </w:rPr>
          <w:t>r</w:t>
        </w:r>
      </w:ins>
      <w:r w:rsidRPr="00AD2B76">
        <w:rPr>
          <w:sz w:val="24"/>
          <w:szCs w:val="24"/>
        </w:rPr>
        <w:t xml:space="preserve"> som omdrejningspunkt for </w:t>
      </w:r>
      <w:del w:id="83" w:author="Sophie Teinvig" w:date="2024-01-07T10:34:00Z">
        <w:r w:rsidRPr="00AD2B76" w:rsidDel="0040207D">
          <w:rPr>
            <w:sz w:val="24"/>
            <w:szCs w:val="24"/>
          </w:rPr>
          <w:delText xml:space="preserve">egen </w:delText>
        </w:r>
      </w:del>
      <w:r w:rsidRPr="00AD2B76">
        <w:rPr>
          <w:sz w:val="24"/>
          <w:szCs w:val="24"/>
        </w:rPr>
        <w:t xml:space="preserve">produktudvikling. </w:t>
      </w:r>
      <w:moveToRangeStart w:id="84" w:author="Sophie Teinvig" w:date="2024-01-07T10:33:00Z" w:name="move155516053"/>
      <w:moveTo w:id="85" w:author="Sophie Teinvig" w:date="2024-01-07T10:33:00Z">
        <w:r w:rsidR="00610BFE" w:rsidRPr="00AD2B76">
          <w:rPr>
            <w:sz w:val="24"/>
            <w:szCs w:val="24"/>
          </w:rPr>
          <w:t>Derudover har</w:t>
        </w:r>
      </w:moveTo>
      <w:ins w:id="86" w:author="Sophie Teinvig" w:date="2024-01-07T10:34:00Z">
        <w:r w:rsidR="0036027F">
          <w:rPr>
            <w:sz w:val="24"/>
            <w:szCs w:val="24"/>
          </w:rPr>
          <w:t xml:space="preserve"> tema 3 omhandlet </w:t>
        </w:r>
      </w:ins>
      <w:moveTo w:id="87" w:author="Sophie Teinvig" w:date="2024-01-07T10:33:00Z">
        <w:del w:id="88" w:author="Sophie Teinvig" w:date="2024-01-07T10:35:00Z">
          <w:r w:rsidR="00610BFE" w:rsidRPr="00AD2B76" w:rsidDel="0036027F">
            <w:rPr>
              <w:sz w:val="24"/>
              <w:szCs w:val="24"/>
            </w:rPr>
            <w:delText xml:space="preserve"> jeg med min tillærte viden om</w:delText>
          </w:r>
        </w:del>
      </w:moveTo>
      <w:ins w:id="89" w:author="Sophie Teinvig" w:date="2024-01-07T10:35:00Z">
        <w:r w:rsidR="0036027F">
          <w:rPr>
            <w:sz w:val="24"/>
            <w:szCs w:val="24"/>
          </w:rPr>
          <w:t xml:space="preserve">principper for </w:t>
        </w:r>
      </w:ins>
      <w:moveTo w:id="90" w:author="Sophie Teinvig" w:date="2024-01-07T10:33:00Z">
        <w:del w:id="91" w:author="Sophie Teinvig" w:date="2024-01-07T10:35:00Z">
          <w:r w:rsidR="00610BFE" w:rsidRPr="00AD2B76" w:rsidDel="0036027F">
            <w:rPr>
              <w:sz w:val="24"/>
              <w:szCs w:val="24"/>
            </w:rPr>
            <w:delText xml:space="preserve"> </w:delText>
          </w:r>
        </w:del>
        <w:r w:rsidR="00610BFE" w:rsidRPr="00AD2B76">
          <w:rPr>
            <w:sz w:val="24"/>
            <w:szCs w:val="24"/>
          </w:rPr>
          <w:t xml:space="preserve">bl.a. </w:t>
        </w:r>
        <w:proofErr w:type="spellStart"/>
        <w:r w:rsidR="00610BFE" w:rsidRPr="00AD2B76">
          <w:rPr>
            <w:sz w:val="24"/>
            <w:szCs w:val="24"/>
          </w:rPr>
          <w:t>responsivitet</w:t>
        </w:r>
        <w:proofErr w:type="spellEnd"/>
        <w:r w:rsidR="00610BFE" w:rsidRPr="00AD2B76">
          <w:rPr>
            <w:sz w:val="24"/>
            <w:szCs w:val="24"/>
          </w:rPr>
          <w:t>, layout- og designstyling</w:t>
        </w:r>
        <w:del w:id="92" w:author="Sophie Teinvig" w:date="2024-01-07T10:35:00Z">
          <w:r w:rsidR="00610BFE" w:rsidRPr="00AD2B76" w:rsidDel="0036027F">
            <w:rPr>
              <w:sz w:val="24"/>
              <w:szCs w:val="24"/>
            </w:rPr>
            <w:delText xml:space="preserve"> formået at komme fint i mål, dog uden at være helt tilfreds, da jeg på dette tidspunkt ikke helt forstod responsivitet. Dette har jeg øvet mig på siden</w:delText>
          </w:r>
        </w:del>
        <w:r w:rsidR="00610BFE" w:rsidRPr="00AD2B76">
          <w:rPr>
            <w:sz w:val="24"/>
            <w:szCs w:val="24"/>
          </w:rPr>
          <w:t>.</w:t>
        </w:r>
      </w:moveTo>
      <w:moveToRangeEnd w:id="84"/>
      <w:ins w:id="93" w:author="Sophie Teinvig" w:date="2024-01-07T10:37:00Z">
        <w:r w:rsidR="00C60853">
          <w:rPr>
            <w:sz w:val="24"/>
            <w:szCs w:val="24"/>
          </w:rPr>
          <w:t xml:space="preserve"> </w:t>
        </w:r>
      </w:ins>
      <w:ins w:id="94" w:author="Sophie Teinvig" w:date="2024-01-07T11:56:00Z">
        <w:r w:rsidR="00F101C4">
          <w:rPr>
            <w:sz w:val="24"/>
            <w:szCs w:val="24"/>
          </w:rPr>
          <w:t>Af diverse redskaber, har vi</w:t>
        </w:r>
      </w:ins>
      <w:ins w:id="95" w:author="Sophie Teinvig" w:date="2024-01-07T12:00:00Z">
        <w:r w:rsidR="00E36C7B">
          <w:rPr>
            <w:sz w:val="24"/>
            <w:szCs w:val="24"/>
          </w:rPr>
          <w:t xml:space="preserve"> i øvrigt</w:t>
        </w:r>
      </w:ins>
      <w:ins w:id="96" w:author="Sophie Teinvig" w:date="2024-01-07T11:56:00Z">
        <w:r w:rsidR="00F101C4">
          <w:rPr>
            <w:sz w:val="24"/>
            <w:szCs w:val="24"/>
          </w:rPr>
          <w:t xml:space="preserve"> lært om bl.a. </w:t>
        </w:r>
      </w:ins>
      <w:proofErr w:type="spellStart"/>
      <w:ins w:id="97" w:author="Sophie Teinvig" w:date="2024-01-07T12:00:00Z">
        <w:r w:rsidR="00E36C7B">
          <w:rPr>
            <w:sz w:val="24"/>
            <w:szCs w:val="24"/>
          </w:rPr>
          <w:t>S</w:t>
        </w:r>
      </w:ins>
      <w:ins w:id="98" w:author="Sophie Teinvig" w:date="2024-01-07T11:56:00Z">
        <w:r w:rsidR="00F101C4">
          <w:rPr>
            <w:sz w:val="24"/>
            <w:szCs w:val="24"/>
          </w:rPr>
          <w:t>ketching</w:t>
        </w:r>
        <w:proofErr w:type="spellEnd"/>
        <w:r w:rsidR="00F101C4">
          <w:rPr>
            <w:sz w:val="24"/>
            <w:szCs w:val="24"/>
          </w:rPr>
          <w:t xml:space="preserve">, </w:t>
        </w:r>
        <w:proofErr w:type="spellStart"/>
        <w:r w:rsidR="00F101C4">
          <w:rPr>
            <w:sz w:val="24"/>
            <w:szCs w:val="24"/>
          </w:rPr>
          <w:t>Lighthouse</w:t>
        </w:r>
        <w:proofErr w:type="spellEnd"/>
        <w:r w:rsidR="00F101C4">
          <w:rPr>
            <w:sz w:val="24"/>
            <w:szCs w:val="24"/>
          </w:rPr>
          <w:t xml:space="preserve"> Test, </w:t>
        </w:r>
      </w:ins>
      <w:ins w:id="99" w:author="Sophie Teinvig" w:date="2024-01-07T11:57:00Z">
        <w:r w:rsidR="008F3EEF">
          <w:rPr>
            <w:sz w:val="24"/>
            <w:szCs w:val="24"/>
          </w:rPr>
          <w:t xml:space="preserve">User Interface, </w:t>
        </w:r>
      </w:ins>
      <w:proofErr w:type="spellStart"/>
      <w:ins w:id="100" w:author="Sophie Teinvig" w:date="2024-01-07T11:58:00Z">
        <w:r w:rsidR="00592404">
          <w:rPr>
            <w:sz w:val="24"/>
            <w:szCs w:val="24"/>
          </w:rPr>
          <w:t>LoFi</w:t>
        </w:r>
      </w:ins>
      <w:proofErr w:type="spellEnd"/>
      <w:ins w:id="101" w:author="Sophie Teinvig" w:date="2024-01-07T12:00:00Z">
        <w:r w:rsidR="00E36C7B">
          <w:rPr>
            <w:sz w:val="24"/>
            <w:szCs w:val="24"/>
          </w:rPr>
          <w:t xml:space="preserve">, </w:t>
        </w:r>
      </w:ins>
      <w:proofErr w:type="spellStart"/>
      <w:ins w:id="102" w:author="Sophie Teinvig" w:date="2024-01-07T11:58:00Z">
        <w:r w:rsidR="00EB5074">
          <w:rPr>
            <w:sz w:val="24"/>
            <w:szCs w:val="24"/>
          </w:rPr>
          <w:t>HiFi</w:t>
        </w:r>
      </w:ins>
      <w:proofErr w:type="spellEnd"/>
      <w:ins w:id="103" w:author="Sophie Teinvig" w:date="2024-01-07T12:00:00Z">
        <w:r w:rsidR="00E36C7B">
          <w:rPr>
            <w:sz w:val="24"/>
            <w:szCs w:val="24"/>
          </w:rPr>
          <w:t xml:space="preserve"> og </w:t>
        </w:r>
        <w:proofErr w:type="spellStart"/>
        <w:r w:rsidR="00E36C7B">
          <w:rPr>
            <w:sz w:val="24"/>
            <w:szCs w:val="24"/>
          </w:rPr>
          <w:t>Surveys</w:t>
        </w:r>
        <w:proofErr w:type="spellEnd"/>
        <w:r w:rsidR="00E36C7B">
          <w:rPr>
            <w:sz w:val="24"/>
            <w:szCs w:val="24"/>
          </w:rPr>
          <w:t>, mv.</w:t>
        </w:r>
      </w:ins>
    </w:p>
    <w:p w14:paraId="5EFB6A05" w14:textId="0FC8DBC0" w:rsidR="00AD2B76" w:rsidRPr="00AD2B76" w:rsidRDefault="00AD2B76" w:rsidP="00AD2B76">
      <w:pPr>
        <w:spacing w:line="276" w:lineRule="auto"/>
        <w:rPr>
          <w:sz w:val="24"/>
          <w:szCs w:val="24"/>
        </w:rPr>
      </w:pPr>
      <w:del w:id="104" w:author="Sophie Teinvig" w:date="2024-01-07T10:32:00Z">
        <w:r w:rsidRPr="00AD2B76" w:rsidDel="00DE0977">
          <w:rPr>
            <w:sz w:val="24"/>
            <w:szCs w:val="24"/>
          </w:rPr>
          <w:delText xml:space="preserve">Jeg </w:delText>
        </w:r>
      </w:del>
      <w:ins w:id="105" w:author="Sophie Teinvig" w:date="2024-01-07T10:34:00Z">
        <w:r w:rsidR="0040207D">
          <w:rPr>
            <w:sz w:val="24"/>
            <w:szCs w:val="24"/>
          </w:rPr>
          <w:t xml:space="preserve">Opgaven har </w:t>
        </w:r>
      </w:ins>
      <w:del w:id="106" w:author="Sophie Teinvig" w:date="2024-01-07T10:34:00Z">
        <w:r w:rsidRPr="00AD2B76" w:rsidDel="0040207D">
          <w:rPr>
            <w:sz w:val="24"/>
            <w:szCs w:val="24"/>
          </w:rPr>
          <w:delText xml:space="preserve">har </w:delText>
        </w:r>
      </w:del>
      <w:ins w:id="107" w:author="Sophie Teinvig" w:date="2024-01-07T10:32:00Z">
        <w:r w:rsidR="00DE0977">
          <w:rPr>
            <w:sz w:val="24"/>
            <w:szCs w:val="24"/>
          </w:rPr>
          <w:t xml:space="preserve">været at </w:t>
        </w:r>
      </w:ins>
      <w:r w:rsidRPr="00AD2B76">
        <w:rPr>
          <w:sz w:val="24"/>
          <w:szCs w:val="24"/>
        </w:rPr>
        <w:t>benytte</w:t>
      </w:r>
      <w:del w:id="108" w:author="Sophie Teinvig" w:date="2024-01-07T10:32:00Z">
        <w:r w:rsidRPr="00AD2B76" w:rsidDel="00DE0977">
          <w:rPr>
            <w:sz w:val="24"/>
            <w:szCs w:val="24"/>
          </w:rPr>
          <w:delText>t</w:delText>
        </w:r>
      </w:del>
      <w:r w:rsidRPr="00AD2B76">
        <w:rPr>
          <w:sz w:val="24"/>
          <w:szCs w:val="24"/>
        </w:rPr>
        <w:t xml:space="preserve"> </w:t>
      </w:r>
      <w:del w:id="109" w:author="Sophie Teinvig" w:date="2024-01-07T10:32:00Z">
        <w:r w:rsidRPr="00AD2B76" w:rsidDel="00DE0977">
          <w:rPr>
            <w:sz w:val="24"/>
            <w:szCs w:val="24"/>
          </w:rPr>
          <w:delText xml:space="preserve">diverse </w:delText>
        </w:r>
      </w:del>
      <w:r w:rsidRPr="00AD2B76">
        <w:rPr>
          <w:sz w:val="24"/>
          <w:szCs w:val="24"/>
        </w:rPr>
        <w:t xml:space="preserve">teorier, metoder og redskaber til at udvikle og designe mit eget site ud fra egen idé ved bl.a. at researche den </w:t>
      </w:r>
      <w:del w:id="110" w:author="Sophie Teinvig" w:date="2024-01-07T10:33:00Z">
        <w:r w:rsidRPr="00AD2B76" w:rsidDel="00DE0977">
          <w:rPr>
            <w:sz w:val="24"/>
            <w:szCs w:val="24"/>
          </w:rPr>
          <w:delText xml:space="preserve">respektive </w:delText>
        </w:r>
      </w:del>
      <w:ins w:id="111" w:author="Sophie Teinvig" w:date="2024-01-07T10:33:00Z">
        <w:r w:rsidR="00DE0977">
          <w:rPr>
            <w:sz w:val="24"/>
            <w:szCs w:val="24"/>
          </w:rPr>
          <w:t xml:space="preserve">relevante </w:t>
        </w:r>
      </w:ins>
      <w:r w:rsidRPr="00AD2B76">
        <w:rPr>
          <w:sz w:val="24"/>
          <w:szCs w:val="24"/>
        </w:rPr>
        <w:t>målgruppe</w:t>
      </w:r>
      <w:del w:id="112" w:author="Sophie Teinvig" w:date="2024-01-07T10:35:00Z">
        <w:r w:rsidRPr="00AD2B76" w:rsidDel="00AA48E9">
          <w:rPr>
            <w:sz w:val="24"/>
            <w:szCs w:val="24"/>
          </w:rPr>
          <w:delText>, som jeg selv er en del af</w:delText>
        </w:r>
      </w:del>
      <w:r w:rsidRPr="00AD2B76">
        <w:rPr>
          <w:sz w:val="24"/>
          <w:szCs w:val="24"/>
        </w:rPr>
        <w:t xml:space="preserve">. Min idé til emnesitet om </w:t>
      </w:r>
      <w:ins w:id="113" w:author="Sophie Teinvig" w:date="2024-01-07T10:36:00Z">
        <w:r w:rsidR="0058558A">
          <w:rPr>
            <w:sz w:val="24"/>
            <w:szCs w:val="24"/>
          </w:rPr>
          <w:t>’</w:t>
        </w:r>
      </w:ins>
      <w:r w:rsidRPr="00AD2B76">
        <w:rPr>
          <w:sz w:val="24"/>
          <w:szCs w:val="24"/>
        </w:rPr>
        <w:t>moderskab</w:t>
      </w:r>
      <w:ins w:id="114" w:author="Sophie Teinvig" w:date="2024-01-07T10:36:00Z">
        <w:r w:rsidR="0058558A">
          <w:rPr>
            <w:sz w:val="24"/>
            <w:szCs w:val="24"/>
          </w:rPr>
          <w:t>’</w:t>
        </w:r>
      </w:ins>
      <w:del w:id="115" w:author="Sophie Teinvig" w:date="2024-01-07T10:35:00Z">
        <w:r w:rsidRPr="00AD2B76" w:rsidDel="00AA48E9">
          <w:rPr>
            <w:sz w:val="24"/>
            <w:szCs w:val="24"/>
          </w:rPr>
          <w:delText>,</w:delText>
        </w:r>
      </w:del>
      <w:r w:rsidRPr="00AD2B76">
        <w:rPr>
          <w:sz w:val="24"/>
          <w:szCs w:val="24"/>
        </w:rPr>
        <w:t xml:space="preserve"> </w:t>
      </w:r>
      <w:del w:id="116" w:author="Sophie Teinvig" w:date="2024-01-07T10:36:00Z">
        <w:r w:rsidRPr="00AD2B76" w:rsidDel="0058558A">
          <w:rPr>
            <w:sz w:val="24"/>
            <w:szCs w:val="24"/>
          </w:rPr>
          <w:delText xml:space="preserve">fik jeg hurtigt udtænkt, da jeg nemt har kunnet tage udgangspunkt i - og </w:delText>
        </w:r>
      </w:del>
      <w:r w:rsidRPr="00AD2B76">
        <w:rPr>
          <w:sz w:val="24"/>
          <w:szCs w:val="24"/>
        </w:rPr>
        <w:t xml:space="preserve">er </w:t>
      </w:r>
      <w:del w:id="117" w:author="Sophie Teinvig" w:date="2024-01-07T10:36:00Z">
        <w:r w:rsidRPr="00AD2B76" w:rsidDel="0058558A">
          <w:rPr>
            <w:sz w:val="24"/>
            <w:szCs w:val="24"/>
          </w:rPr>
          <w:delText xml:space="preserve">blevet </w:delText>
        </w:r>
      </w:del>
      <w:r w:rsidRPr="00AD2B76">
        <w:rPr>
          <w:sz w:val="24"/>
          <w:szCs w:val="24"/>
        </w:rPr>
        <w:t xml:space="preserve">inspireret af </w:t>
      </w:r>
      <w:del w:id="118" w:author="Sophie Teinvig" w:date="2024-01-07T10:36:00Z">
        <w:r w:rsidRPr="00AD2B76" w:rsidDel="0058558A">
          <w:rPr>
            <w:sz w:val="24"/>
            <w:szCs w:val="24"/>
          </w:rPr>
          <w:delText xml:space="preserve">- </w:delText>
        </w:r>
      </w:del>
      <w:r w:rsidRPr="00AD2B76">
        <w:rPr>
          <w:sz w:val="24"/>
          <w:szCs w:val="24"/>
        </w:rPr>
        <w:t>mit eget liv som mor. Ud fra min indsamlede empiri og indsigter</w:t>
      </w:r>
      <w:del w:id="119" w:author="Sophie Teinvig" w:date="2024-01-07T10:35:00Z">
        <w:r w:rsidRPr="00AD2B76" w:rsidDel="00AA48E9">
          <w:rPr>
            <w:sz w:val="24"/>
            <w:szCs w:val="24"/>
          </w:rPr>
          <w:delText>,</w:delText>
        </w:r>
      </w:del>
      <w:r w:rsidRPr="00AD2B76">
        <w:rPr>
          <w:sz w:val="24"/>
          <w:szCs w:val="24"/>
        </w:rPr>
        <w:t xml:space="preserve"> fik jeg udarbejdet en prototype, som jeg fik testet af min selvvalgte målgruppe, herunder en veninde og min kæreste. Derfra kunne jeg fortsætte produktudviklingen, da jeg blev klogere på målgruppens behov</w:t>
      </w:r>
      <w:del w:id="120" w:author="Sophie Teinvig" w:date="2024-01-07T10:37:00Z">
        <w:r w:rsidRPr="00AD2B76" w:rsidDel="00F86711">
          <w:rPr>
            <w:sz w:val="24"/>
            <w:szCs w:val="24"/>
          </w:rPr>
          <w:delText xml:space="preserve"> af min guidende og inspirerende hjemmeside om moderskab</w:delText>
        </w:r>
      </w:del>
      <w:r w:rsidRPr="00AD2B76">
        <w:rPr>
          <w:sz w:val="24"/>
          <w:szCs w:val="24"/>
        </w:rPr>
        <w:t xml:space="preserve">. </w:t>
      </w:r>
      <w:moveFromRangeStart w:id="121" w:author="Sophie Teinvig" w:date="2024-01-07T10:33:00Z" w:name="move155516053"/>
      <w:moveFrom w:id="122" w:author="Sophie Teinvig" w:date="2024-01-07T10:33:00Z">
        <w:r w:rsidRPr="00AD2B76" w:rsidDel="00610BFE">
          <w:rPr>
            <w:sz w:val="24"/>
            <w:szCs w:val="24"/>
          </w:rPr>
          <w:t xml:space="preserve">Derudover har jeg med min tillærte viden om bl.a. responsivitet, layout- og designstyling formået at komme fint i mål, dog uden at være helt tilfreds, da jeg på dette tidspunkt ikke helt forstod responsivitet. Dette har jeg øvet mig på siden. </w:t>
        </w:r>
      </w:moveFrom>
      <w:moveFromRangeEnd w:id="121"/>
      <w:r w:rsidRPr="00AD2B76">
        <w:rPr>
          <w:sz w:val="24"/>
          <w:szCs w:val="24"/>
        </w:rPr>
        <w:t>Undervejs i min proces</w:t>
      </w:r>
      <w:del w:id="123" w:author="Sophie Teinvig" w:date="2024-01-07T10:37:00Z">
        <w:r w:rsidRPr="00AD2B76" w:rsidDel="00F86711">
          <w:rPr>
            <w:sz w:val="24"/>
            <w:szCs w:val="24"/>
          </w:rPr>
          <w:delText>,</w:delText>
        </w:r>
      </w:del>
      <w:r w:rsidRPr="00AD2B76">
        <w:rPr>
          <w:sz w:val="24"/>
          <w:szCs w:val="24"/>
        </w:rPr>
        <w:t xml:space="preserve"> </w:t>
      </w:r>
      <w:del w:id="124" w:author="Sophie Teinvig" w:date="2024-01-07T10:38:00Z">
        <w:r w:rsidRPr="00AD2B76" w:rsidDel="00282309">
          <w:rPr>
            <w:sz w:val="24"/>
            <w:szCs w:val="24"/>
          </w:rPr>
          <w:delText xml:space="preserve">fik jeg i øvrigt lavet diverse øvelser - som har fyldt undervejs i alle temaopgaver - og jeg har produceret et </w:delText>
        </w:r>
      </w:del>
      <w:ins w:id="125" w:author="Sophie Teinvig" w:date="2024-01-07T10:38:00Z">
        <w:r w:rsidR="00282309">
          <w:rPr>
            <w:sz w:val="24"/>
            <w:szCs w:val="24"/>
          </w:rPr>
          <w:t xml:space="preserve">anvendte jeg </w:t>
        </w:r>
      </w:ins>
      <w:del w:id="126" w:author="Sophie Teinvig" w:date="2024-01-07T12:00:00Z">
        <w:r w:rsidRPr="00AD2B76" w:rsidDel="00D370E5">
          <w:rPr>
            <w:sz w:val="24"/>
            <w:szCs w:val="24"/>
          </w:rPr>
          <w:delText>f</w:delText>
        </w:r>
      </w:del>
      <w:proofErr w:type="spellStart"/>
      <w:ins w:id="127" w:author="Sophie Teinvig" w:date="2024-01-07T12:00:00Z">
        <w:r w:rsidR="00D370E5">
          <w:rPr>
            <w:sz w:val="24"/>
            <w:szCs w:val="24"/>
          </w:rPr>
          <w:t>F</w:t>
        </w:r>
      </w:ins>
      <w:r w:rsidRPr="00AD2B76">
        <w:rPr>
          <w:sz w:val="24"/>
          <w:szCs w:val="24"/>
        </w:rPr>
        <w:t>avicon</w:t>
      </w:r>
      <w:proofErr w:type="spellEnd"/>
      <w:r w:rsidRPr="00AD2B76">
        <w:rPr>
          <w:sz w:val="24"/>
          <w:szCs w:val="24"/>
        </w:rPr>
        <w:t xml:space="preserve">, wireframes, </w:t>
      </w:r>
      <w:proofErr w:type="spellStart"/>
      <w:r w:rsidRPr="00AD2B76">
        <w:rPr>
          <w:sz w:val="24"/>
          <w:szCs w:val="24"/>
        </w:rPr>
        <w:t>moodboard</w:t>
      </w:r>
      <w:proofErr w:type="spellEnd"/>
      <w:r w:rsidRPr="00AD2B76">
        <w:rPr>
          <w:sz w:val="24"/>
          <w:szCs w:val="24"/>
        </w:rPr>
        <w:t xml:space="preserve"> og </w:t>
      </w:r>
      <w:proofErr w:type="spellStart"/>
      <w:r w:rsidRPr="00AD2B76">
        <w:rPr>
          <w:sz w:val="24"/>
          <w:szCs w:val="24"/>
        </w:rPr>
        <w:t>styletile</w:t>
      </w:r>
      <w:proofErr w:type="spellEnd"/>
      <w:r w:rsidRPr="00AD2B76">
        <w:rPr>
          <w:sz w:val="24"/>
          <w:szCs w:val="24"/>
        </w:rPr>
        <w:t xml:space="preserve"> </w:t>
      </w:r>
      <w:del w:id="128" w:author="Sophie Teinvig" w:date="2024-01-07T10:40:00Z">
        <w:r w:rsidRPr="00AD2B76" w:rsidDel="009B5D22">
          <w:rPr>
            <w:sz w:val="24"/>
            <w:szCs w:val="24"/>
          </w:rPr>
          <w:delText xml:space="preserve">for at </w:delText>
        </w:r>
      </w:del>
      <w:ins w:id="129" w:author="Sophie Teinvig" w:date="2024-01-07T10:40:00Z">
        <w:r w:rsidR="009B5D22">
          <w:rPr>
            <w:sz w:val="24"/>
            <w:szCs w:val="24"/>
          </w:rPr>
          <w:t xml:space="preserve">som </w:t>
        </w:r>
      </w:ins>
      <w:del w:id="130" w:author="Sophie Teinvig" w:date="2024-01-07T10:40:00Z">
        <w:r w:rsidRPr="00AD2B76" w:rsidDel="009B5D22">
          <w:rPr>
            <w:sz w:val="24"/>
            <w:szCs w:val="24"/>
          </w:rPr>
          <w:delText xml:space="preserve">have en </w:delText>
        </w:r>
      </w:del>
      <w:r w:rsidRPr="00AD2B76">
        <w:rPr>
          <w:sz w:val="24"/>
          <w:szCs w:val="24"/>
        </w:rPr>
        <w:t>rettesnor</w:t>
      </w:r>
      <w:ins w:id="131" w:author="Sophie Teinvig" w:date="2024-01-07T10:40:00Z">
        <w:r w:rsidR="009B5D22">
          <w:rPr>
            <w:sz w:val="24"/>
            <w:szCs w:val="24"/>
          </w:rPr>
          <w:t>e</w:t>
        </w:r>
      </w:ins>
      <w:r w:rsidRPr="00AD2B76">
        <w:rPr>
          <w:sz w:val="24"/>
          <w:szCs w:val="24"/>
        </w:rPr>
        <w:t xml:space="preserve"> for det endelige site. Til sidst i processen</w:t>
      </w:r>
      <w:del w:id="132" w:author="Sophie Teinvig" w:date="2024-01-07T10:39:00Z">
        <w:r w:rsidRPr="00AD2B76" w:rsidDel="009C5D28">
          <w:rPr>
            <w:sz w:val="24"/>
            <w:szCs w:val="24"/>
          </w:rPr>
          <w:delText>,</w:delText>
        </w:r>
      </w:del>
      <w:r w:rsidRPr="00AD2B76">
        <w:rPr>
          <w:sz w:val="24"/>
          <w:szCs w:val="24"/>
        </w:rPr>
        <w:t xml:space="preserve"> </w:t>
      </w:r>
      <w:del w:id="133" w:author="Sophie Teinvig" w:date="2024-01-07T10:39:00Z">
        <w:r w:rsidRPr="00AD2B76" w:rsidDel="009C5D28">
          <w:rPr>
            <w:sz w:val="24"/>
            <w:szCs w:val="24"/>
          </w:rPr>
          <w:delText xml:space="preserve">har jeg fået </w:delText>
        </w:r>
      </w:del>
      <w:r w:rsidRPr="00AD2B76">
        <w:rPr>
          <w:sz w:val="24"/>
          <w:szCs w:val="24"/>
        </w:rPr>
        <w:t>præsentere</w:t>
      </w:r>
      <w:ins w:id="134" w:author="Sophie Teinvig" w:date="2024-01-07T10:39:00Z">
        <w:r w:rsidR="009C5D28">
          <w:rPr>
            <w:sz w:val="24"/>
            <w:szCs w:val="24"/>
          </w:rPr>
          <w:t>de jeg</w:t>
        </w:r>
      </w:ins>
      <w:del w:id="135" w:author="Sophie Teinvig" w:date="2024-01-07T10:39:00Z">
        <w:r w:rsidRPr="00AD2B76" w:rsidDel="009C5D28">
          <w:rPr>
            <w:sz w:val="24"/>
            <w:szCs w:val="24"/>
          </w:rPr>
          <w:delText>t</w:delText>
        </w:r>
      </w:del>
      <w:r w:rsidRPr="00AD2B76">
        <w:rPr>
          <w:sz w:val="24"/>
          <w:szCs w:val="24"/>
        </w:rPr>
        <w:t xml:space="preserve"> mit endelige</w:t>
      </w:r>
      <w:del w:id="136" w:author="Sophie Teinvig" w:date="2024-01-07T10:39:00Z">
        <w:r w:rsidRPr="00AD2B76" w:rsidDel="009C5D28">
          <w:rPr>
            <w:sz w:val="24"/>
            <w:szCs w:val="24"/>
          </w:rPr>
          <w:delText>,</w:delText>
        </w:r>
      </w:del>
      <w:r w:rsidRPr="00AD2B76">
        <w:rPr>
          <w:sz w:val="24"/>
          <w:szCs w:val="24"/>
        </w:rPr>
        <w:t xml:space="preserve"> digitale produkt med udgangspunkt i min individuelle arbejdsproces. Feedbacken fra præsentationen var positiv, </w:t>
      </w:r>
      <w:del w:id="137" w:author="Sophie Teinvig" w:date="2024-01-07T10:40:00Z">
        <w:r w:rsidRPr="00AD2B76" w:rsidDel="007B67B1">
          <w:rPr>
            <w:sz w:val="24"/>
            <w:szCs w:val="24"/>
          </w:rPr>
          <w:delText xml:space="preserve">da </w:delText>
        </w:r>
      </w:del>
      <w:ins w:id="138" w:author="Sophie Teinvig" w:date="2024-01-07T10:40:00Z">
        <w:r w:rsidR="007B67B1">
          <w:rPr>
            <w:sz w:val="24"/>
            <w:szCs w:val="24"/>
          </w:rPr>
          <w:t xml:space="preserve">og </w:t>
        </w:r>
      </w:ins>
      <w:r w:rsidRPr="00AD2B76">
        <w:rPr>
          <w:sz w:val="24"/>
          <w:szCs w:val="24"/>
        </w:rPr>
        <w:t>jeg fx fik at vide, at mit arbejde så professionelt ud.</w:t>
      </w:r>
    </w:p>
    <w:p w14:paraId="704755A2" w14:textId="79DB59D6" w:rsidR="00AD2B76" w:rsidRDefault="00AD2B76" w:rsidP="00AD2B76">
      <w:pPr>
        <w:pBdr>
          <w:bottom w:val="single" w:sz="12" w:space="1" w:color="auto"/>
        </w:pBdr>
        <w:spacing w:line="276" w:lineRule="auto"/>
        <w:rPr>
          <w:sz w:val="24"/>
          <w:szCs w:val="24"/>
        </w:rPr>
      </w:pPr>
      <w:r w:rsidRPr="00AD2B76">
        <w:rPr>
          <w:sz w:val="24"/>
          <w:szCs w:val="24"/>
        </w:rPr>
        <w:t xml:space="preserve">Procesdok: </w:t>
      </w:r>
      <w:r w:rsidRPr="00AD2B76">
        <w:rPr>
          <w:sz w:val="24"/>
          <w:szCs w:val="24"/>
        </w:rPr>
        <w:br/>
      </w:r>
      <w:r w:rsidRPr="00AD2B76">
        <w:rPr>
          <w:sz w:val="24"/>
          <w:szCs w:val="24"/>
        </w:rPr>
        <w:t>I opgaven om procesdokumentation</w:t>
      </w:r>
      <w:del w:id="139" w:author="Sophie Teinvig" w:date="2024-01-07T10:42:00Z">
        <w:r w:rsidRPr="00AD2B76" w:rsidDel="007C0282">
          <w:rPr>
            <w:sz w:val="24"/>
            <w:szCs w:val="24"/>
          </w:rPr>
          <w:delText>,</w:delText>
        </w:r>
      </w:del>
      <w:r w:rsidRPr="00AD2B76">
        <w:rPr>
          <w:sz w:val="24"/>
          <w:szCs w:val="24"/>
        </w:rPr>
        <w:t xml:space="preserve"> har mit fokus været at </w:t>
      </w:r>
      <w:del w:id="140" w:author="Sophie Teinvig" w:date="2024-01-07T10:42:00Z">
        <w:r w:rsidRPr="00AD2B76" w:rsidDel="007C0282">
          <w:rPr>
            <w:sz w:val="24"/>
            <w:szCs w:val="24"/>
          </w:rPr>
          <w:delText xml:space="preserve">skulle </w:delText>
        </w:r>
      </w:del>
      <w:r w:rsidRPr="00AD2B76">
        <w:rPr>
          <w:sz w:val="24"/>
          <w:szCs w:val="24"/>
        </w:rPr>
        <w:t xml:space="preserve">notere og føre logbog undervejs </w:t>
      </w:r>
      <w:r w:rsidRPr="00AD2B76">
        <w:rPr>
          <w:sz w:val="24"/>
          <w:szCs w:val="24"/>
        </w:rPr>
        <w:lastRenderedPageBreak/>
        <w:t xml:space="preserve">i mit projekt. I min dokumentation har jeg beskrevet </w:t>
      </w:r>
      <w:del w:id="141" w:author="Sophie Teinvig" w:date="2024-01-07T10:42:00Z">
        <w:r w:rsidRPr="00AD2B76" w:rsidDel="007C0282">
          <w:rPr>
            <w:sz w:val="24"/>
            <w:szCs w:val="24"/>
          </w:rPr>
          <w:delText xml:space="preserve">hele </w:delText>
        </w:r>
      </w:del>
      <w:r w:rsidRPr="00AD2B76">
        <w:rPr>
          <w:sz w:val="24"/>
          <w:szCs w:val="24"/>
        </w:rPr>
        <w:t xml:space="preserve">min proces fra start til slut </w:t>
      </w:r>
      <w:del w:id="142" w:author="Sophie Teinvig" w:date="2024-01-07T10:42:00Z">
        <w:r w:rsidRPr="00AD2B76" w:rsidDel="007C0282">
          <w:rPr>
            <w:sz w:val="24"/>
            <w:szCs w:val="24"/>
          </w:rPr>
          <w:delText xml:space="preserve">vedrørende </w:delText>
        </w:r>
      </w:del>
      <w:ins w:id="143" w:author="Sophie Teinvig" w:date="2024-01-07T10:42:00Z">
        <w:r w:rsidR="007C0282">
          <w:rPr>
            <w:sz w:val="24"/>
            <w:szCs w:val="24"/>
          </w:rPr>
          <w:t xml:space="preserve">omfattende </w:t>
        </w:r>
      </w:ins>
      <w:r w:rsidRPr="00AD2B76">
        <w:rPr>
          <w:sz w:val="24"/>
          <w:szCs w:val="24"/>
        </w:rPr>
        <w:t>alle faser</w:t>
      </w:r>
      <w:del w:id="144" w:author="Sophie Teinvig" w:date="2024-01-07T10:42:00Z">
        <w:r w:rsidRPr="00AD2B76" w:rsidDel="007C0282">
          <w:rPr>
            <w:sz w:val="24"/>
            <w:szCs w:val="24"/>
          </w:rPr>
          <w:delText>ne,</w:delText>
        </w:r>
      </w:del>
      <w:r w:rsidRPr="00AD2B76">
        <w:rPr>
          <w:sz w:val="24"/>
          <w:szCs w:val="24"/>
        </w:rPr>
        <w:t xml:space="preserve"> herunder research, design og test af den digitale produktudvikling. Dette har været en brugbar og effektiv øvelse, som jeg vedvarende </w:t>
      </w:r>
      <w:del w:id="145" w:author="Sophie Teinvig" w:date="2024-01-07T10:42:00Z">
        <w:r w:rsidRPr="00AD2B76" w:rsidDel="00BA18A3">
          <w:rPr>
            <w:sz w:val="24"/>
            <w:szCs w:val="24"/>
          </w:rPr>
          <w:delText xml:space="preserve">er blevet inspireret af </w:delText>
        </w:r>
      </w:del>
      <w:ins w:id="146" w:author="Sophie Teinvig" w:date="2024-01-07T10:42:00Z">
        <w:r w:rsidR="00BA18A3">
          <w:rPr>
            <w:sz w:val="24"/>
            <w:szCs w:val="24"/>
          </w:rPr>
          <w:t xml:space="preserve">har anvendt gennem </w:t>
        </w:r>
      </w:ins>
      <w:del w:id="147" w:author="Sophie Teinvig" w:date="2024-01-07T10:42:00Z">
        <w:r w:rsidRPr="00AD2B76" w:rsidDel="00BA18A3">
          <w:rPr>
            <w:sz w:val="24"/>
            <w:szCs w:val="24"/>
          </w:rPr>
          <w:delText xml:space="preserve">på hele </w:delText>
        </w:r>
      </w:del>
      <w:r w:rsidRPr="00AD2B76">
        <w:rPr>
          <w:sz w:val="24"/>
          <w:szCs w:val="24"/>
        </w:rPr>
        <w:t xml:space="preserve">1. semester, når jeg har arbejdet med et projekt. Det har været en givtig og vigtig dokumentation for mig at kunne se tilbage på de </w:t>
      </w:r>
      <w:del w:id="148" w:author="Sophie Teinvig" w:date="2024-01-07T10:43:00Z">
        <w:r w:rsidRPr="00AD2B76" w:rsidDel="00BA18A3">
          <w:rPr>
            <w:sz w:val="24"/>
            <w:szCs w:val="24"/>
          </w:rPr>
          <w:delText>forskelllige</w:delText>
        </w:r>
      </w:del>
      <w:ins w:id="149" w:author="Sophie Teinvig" w:date="2024-01-07T10:43:00Z">
        <w:r w:rsidR="00BA18A3" w:rsidRPr="00AD2B76">
          <w:rPr>
            <w:sz w:val="24"/>
            <w:szCs w:val="24"/>
          </w:rPr>
          <w:t>forskellige</w:t>
        </w:r>
      </w:ins>
      <w:r w:rsidRPr="00AD2B76">
        <w:rPr>
          <w:sz w:val="24"/>
          <w:szCs w:val="24"/>
        </w:rPr>
        <w:t xml:space="preserve"> trin, som jeg har foretaget </w:t>
      </w:r>
      <w:del w:id="150" w:author="Sophie Teinvig" w:date="2024-01-07T10:43:00Z">
        <w:r w:rsidRPr="00AD2B76" w:rsidDel="00BA18A3">
          <w:rPr>
            <w:sz w:val="24"/>
            <w:szCs w:val="24"/>
          </w:rPr>
          <w:delText xml:space="preserve">mig </w:delText>
        </w:r>
      </w:del>
      <w:r w:rsidRPr="00AD2B76">
        <w:rPr>
          <w:sz w:val="24"/>
          <w:szCs w:val="24"/>
        </w:rPr>
        <w:t xml:space="preserve">i løbet af min </w:t>
      </w:r>
      <w:ins w:id="151" w:author="Sophie Teinvig" w:date="2024-01-07T10:43:00Z">
        <w:r w:rsidR="00BA18A3">
          <w:rPr>
            <w:sz w:val="24"/>
            <w:szCs w:val="24"/>
          </w:rPr>
          <w:t>udvikling</w:t>
        </w:r>
        <w:r w:rsidR="00F03980">
          <w:rPr>
            <w:sz w:val="24"/>
            <w:szCs w:val="24"/>
          </w:rPr>
          <w:t xml:space="preserve"> af </w:t>
        </w:r>
      </w:ins>
      <w:del w:id="152" w:author="Sophie Teinvig" w:date="2024-01-07T10:43:00Z">
        <w:r w:rsidRPr="00AD2B76" w:rsidDel="00F03980">
          <w:rPr>
            <w:sz w:val="24"/>
            <w:szCs w:val="24"/>
          </w:rPr>
          <w:delText xml:space="preserve">rejse med </w:delText>
        </w:r>
      </w:del>
      <w:r w:rsidRPr="00AD2B76">
        <w:rPr>
          <w:sz w:val="24"/>
          <w:szCs w:val="24"/>
        </w:rPr>
        <w:t>websitet</w:t>
      </w:r>
      <w:del w:id="153" w:author="Sophie Teinvig" w:date="2024-01-07T10:43:00Z">
        <w:r w:rsidRPr="00AD2B76" w:rsidDel="00BA18A3">
          <w:rPr>
            <w:sz w:val="24"/>
            <w:szCs w:val="24"/>
          </w:rPr>
          <w:delText>, da det har hjulpet med at huske al mit arbejde. Dette har jeg også benyttet mig af i de efterfølgende projekter</w:delText>
        </w:r>
      </w:del>
      <w:r w:rsidRPr="00AD2B76">
        <w:rPr>
          <w:sz w:val="24"/>
          <w:szCs w:val="24"/>
        </w:rPr>
        <w:t>.</w:t>
      </w:r>
      <w:r>
        <w:rPr>
          <w:sz w:val="24"/>
          <w:szCs w:val="24"/>
        </w:rPr>
        <w:br/>
      </w:r>
    </w:p>
    <w:p w14:paraId="11372222" w14:textId="77777777" w:rsidR="00AD2B76" w:rsidRDefault="00AD2B76" w:rsidP="00AD2B76">
      <w:pPr>
        <w:spacing w:line="276" w:lineRule="auto"/>
        <w:rPr>
          <w:sz w:val="24"/>
          <w:szCs w:val="24"/>
        </w:rPr>
      </w:pPr>
    </w:p>
    <w:p w14:paraId="596AB14C" w14:textId="08C1E33C" w:rsidR="00AD2B76" w:rsidRPr="00AD2B76" w:rsidRDefault="00AD2B76" w:rsidP="00AD2B76">
      <w:pPr>
        <w:spacing w:line="276" w:lineRule="auto"/>
        <w:rPr>
          <w:sz w:val="24"/>
          <w:szCs w:val="24"/>
        </w:rPr>
      </w:pPr>
      <w:r w:rsidRPr="00AD2B76">
        <w:rPr>
          <w:sz w:val="24"/>
          <w:szCs w:val="24"/>
        </w:rPr>
        <w:t>Tema 4</w:t>
      </w:r>
    </w:p>
    <w:p w14:paraId="080F417C" w14:textId="7C6B5C13" w:rsidR="00230FD0" w:rsidRDefault="00AD2B76" w:rsidP="00AD2B76">
      <w:pPr>
        <w:spacing w:line="276" w:lineRule="auto"/>
        <w:rPr>
          <w:ins w:id="154" w:author="Sophie Teinvig" w:date="2024-01-07T10:46:00Z"/>
          <w:sz w:val="24"/>
          <w:szCs w:val="24"/>
        </w:rPr>
      </w:pPr>
      <w:r w:rsidRPr="00AD2B76">
        <w:rPr>
          <w:sz w:val="24"/>
          <w:szCs w:val="24"/>
        </w:rPr>
        <w:t>Spil:</w:t>
      </w:r>
      <w:r w:rsidRPr="00AD2B76">
        <w:rPr>
          <w:sz w:val="24"/>
          <w:szCs w:val="24"/>
        </w:rPr>
        <w:br/>
      </w:r>
      <w:r w:rsidRPr="00AD2B76">
        <w:rPr>
          <w:sz w:val="24"/>
          <w:szCs w:val="24"/>
        </w:rPr>
        <w:t xml:space="preserve">I </w:t>
      </w:r>
      <w:del w:id="155" w:author="Sophie Teinvig" w:date="2024-01-07T11:00:00Z">
        <w:r w:rsidRPr="00AD2B76" w:rsidDel="00827936">
          <w:rPr>
            <w:sz w:val="24"/>
            <w:szCs w:val="24"/>
          </w:rPr>
          <w:delText xml:space="preserve">dette </w:delText>
        </w:r>
      </w:del>
      <w:r w:rsidRPr="00AD2B76">
        <w:rPr>
          <w:sz w:val="24"/>
          <w:szCs w:val="24"/>
        </w:rPr>
        <w:t xml:space="preserve">tema </w:t>
      </w:r>
      <w:ins w:id="156" w:author="Sophie Teinvig" w:date="2024-01-07T11:00:00Z">
        <w:r w:rsidR="00827936">
          <w:rPr>
            <w:sz w:val="24"/>
            <w:szCs w:val="24"/>
          </w:rPr>
          <w:t xml:space="preserve">4 </w:t>
        </w:r>
      </w:ins>
      <w:r w:rsidRPr="00AD2B76">
        <w:rPr>
          <w:sz w:val="24"/>
          <w:szCs w:val="24"/>
        </w:rPr>
        <w:t xml:space="preserve">har jeg lært om </w:t>
      </w:r>
      <w:proofErr w:type="spellStart"/>
      <w:r w:rsidRPr="00AD2B76">
        <w:rPr>
          <w:sz w:val="24"/>
          <w:szCs w:val="24"/>
        </w:rPr>
        <w:t>javascript</w:t>
      </w:r>
      <w:proofErr w:type="spellEnd"/>
      <w:r w:rsidRPr="00AD2B76">
        <w:rPr>
          <w:sz w:val="24"/>
          <w:szCs w:val="24"/>
        </w:rPr>
        <w:t xml:space="preserve">, som jeg har brugt sammen med mine selvskabte css-animationer for at skabe mit eget </w:t>
      </w:r>
      <w:del w:id="157" w:author="Sophie Teinvig" w:date="2024-01-07T11:01:00Z">
        <w:r w:rsidRPr="00AD2B76" w:rsidDel="009D5477">
          <w:rPr>
            <w:sz w:val="24"/>
            <w:szCs w:val="24"/>
          </w:rPr>
          <w:delText>jule</w:delText>
        </w:r>
      </w:del>
      <w:r w:rsidRPr="00AD2B76">
        <w:rPr>
          <w:sz w:val="24"/>
          <w:szCs w:val="24"/>
        </w:rPr>
        <w:t xml:space="preserve">spil. </w:t>
      </w:r>
      <w:moveToRangeStart w:id="158" w:author="Sophie Teinvig" w:date="2024-01-07T10:46:00Z" w:name="move155516799"/>
      <w:moveTo w:id="159" w:author="Sophie Teinvig" w:date="2024-01-07T10:46:00Z">
        <w:r w:rsidR="00F41E5A" w:rsidRPr="00AD2B76">
          <w:rPr>
            <w:sz w:val="24"/>
            <w:szCs w:val="24"/>
          </w:rPr>
          <w:t xml:space="preserve">Temaet har været opdelt i forskellige faser, hvor jeg har </w:t>
        </w:r>
        <w:del w:id="160" w:author="Sophie Teinvig" w:date="2024-01-07T11:00:00Z">
          <w:r w:rsidR="00F41E5A" w:rsidRPr="00AD2B76" w:rsidDel="00EF58F3">
            <w:rPr>
              <w:sz w:val="24"/>
              <w:szCs w:val="24"/>
            </w:rPr>
            <w:delText xml:space="preserve">fået udtænkt og udarbejdet </w:delText>
          </w:r>
        </w:del>
      </w:moveTo>
      <w:ins w:id="161" w:author="Sophie Teinvig" w:date="2024-01-07T11:00:00Z">
        <w:r w:rsidR="00EF58F3">
          <w:rPr>
            <w:sz w:val="24"/>
            <w:szCs w:val="24"/>
          </w:rPr>
          <w:t xml:space="preserve">udviklet </w:t>
        </w:r>
      </w:ins>
      <w:moveTo w:id="162" w:author="Sophie Teinvig" w:date="2024-01-07T10:46:00Z">
        <w:r w:rsidR="00F41E5A" w:rsidRPr="00AD2B76">
          <w:rPr>
            <w:sz w:val="24"/>
            <w:szCs w:val="24"/>
          </w:rPr>
          <w:t>mit spil fra bunden bl.a. via Illustrator, hvor jeg har tegnet mine spilelementer og UI-elementer fra håndtegnede skitser</w:t>
        </w:r>
      </w:moveTo>
      <w:ins w:id="163" w:author="Sophie Teinvig" w:date="2024-01-07T11:04:00Z">
        <w:r w:rsidR="00144096">
          <w:rPr>
            <w:sz w:val="24"/>
            <w:szCs w:val="24"/>
          </w:rPr>
          <w:t xml:space="preserve"> gemt i SVG-format</w:t>
        </w:r>
      </w:ins>
      <w:moveTo w:id="164" w:author="Sophie Teinvig" w:date="2024-01-07T10:46:00Z">
        <w:r w:rsidR="00F41E5A" w:rsidRPr="00AD2B76">
          <w:rPr>
            <w:sz w:val="24"/>
            <w:szCs w:val="24"/>
          </w:rPr>
          <w:t>.</w:t>
        </w:r>
      </w:moveTo>
      <w:ins w:id="165" w:author="Sophie Teinvig" w:date="2024-01-07T12:03:00Z">
        <w:r w:rsidR="00E46051">
          <w:rPr>
            <w:sz w:val="24"/>
            <w:szCs w:val="24"/>
          </w:rPr>
          <w:t xml:space="preserve"> </w:t>
        </w:r>
      </w:ins>
      <w:ins w:id="166" w:author="Sophie Teinvig" w:date="2024-01-07T12:06:00Z">
        <w:r w:rsidR="000C49AF">
          <w:rPr>
            <w:sz w:val="24"/>
            <w:szCs w:val="24"/>
          </w:rPr>
          <w:t>Jeg er i øvrigt blevet introduceret til DOM,</w:t>
        </w:r>
      </w:ins>
      <w:ins w:id="167" w:author="Sophie Teinvig" w:date="2024-01-07T12:08:00Z">
        <w:r w:rsidR="003B6AE1">
          <w:rPr>
            <w:sz w:val="24"/>
            <w:szCs w:val="24"/>
          </w:rPr>
          <w:t xml:space="preserve"> </w:t>
        </w:r>
      </w:ins>
      <w:ins w:id="168" w:author="Sophie Teinvig" w:date="2024-01-07T12:07:00Z">
        <w:r w:rsidR="006E4390">
          <w:rPr>
            <w:sz w:val="24"/>
            <w:szCs w:val="24"/>
          </w:rPr>
          <w:t xml:space="preserve">Game Design, </w:t>
        </w:r>
        <w:r w:rsidR="004828CA">
          <w:rPr>
            <w:sz w:val="24"/>
            <w:szCs w:val="24"/>
          </w:rPr>
          <w:t xml:space="preserve">container og </w:t>
        </w:r>
        <w:proofErr w:type="spellStart"/>
        <w:r w:rsidR="004828CA">
          <w:rPr>
            <w:sz w:val="24"/>
            <w:szCs w:val="24"/>
          </w:rPr>
          <w:t>sprite</w:t>
        </w:r>
        <w:proofErr w:type="spellEnd"/>
        <w:r w:rsidR="004828CA">
          <w:rPr>
            <w:sz w:val="24"/>
            <w:szCs w:val="24"/>
          </w:rPr>
          <w:t xml:space="preserve">, css positionering, mv. </w:t>
        </w:r>
      </w:ins>
      <w:ins w:id="169" w:author="Sophie Teinvig" w:date="2024-01-07T12:03:00Z">
        <w:r w:rsidR="00E46051">
          <w:rPr>
            <w:sz w:val="24"/>
            <w:szCs w:val="24"/>
          </w:rPr>
          <w:t xml:space="preserve">Vi har desuden lavet diverse øvelser, herunder </w:t>
        </w:r>
      </w:ins>
      <w:ins w:id="170" w:author="Sophie Teinvig" w:date="2024-01-07T12:04:00Z">
        <w:r w:rsidR="00E46051">
          <w:rPr>
            <w:sz w:val="24"/>
            <w:szCs w:val="24"/>
          </w:rPr>
          <w:t xml:space="preserve">svampespil, 16 animationer samt </w:t>
        </w:r>
        <w:proofErr w:type="spellStart"/>
        <w:r w:rsidR="00994AC8">
          <w:rPr>
            <w:sz w:val="24"/>
            <w:szCs w:val="24"/>
          </w:rPr>
          <w:t>translate</w:t>
        </w:r>
        <w:proofErr w:type="spellEnd"/>
        <w:r w:rsidR="00994AC8">
          <w:rPr>
            <w:sz w:val="24"/>
            <w:szCs w:val="24"/>
          </w:rPr>
          <w:t xml:space="preserve">, </w:t>
        </w:r>
        <w:proofErr w:type="spellStart"/>
        <w:r w:rsidR="00994AC8">
          <w:rPr>
            <w:sz w:val="24"/>
            <w:szCs w:val="24"/>
          </w:rPr>
          <w:t>rotate</w:t>
        </w:r>
        <w:proofErr w:type="spellEnd"/>
        <w:r w:rsidR="00994AC8">
          <w:rPr>
            <w:sz w:val="24"/>
            <w:szCs w:val="24"/>
          </w:rPr>
          <w:t xml:space="preserve"> and </w:t>
        </w:r>
        <w:proofErr w:type="spellStart"/>
        <w:r w:rsidR="00994AC8">
          <w:rPr>
            <w:sz w:val="24"/>
            <w:szCs w:val="24"/>
          </w:rPr>
          <w:t>scale</w:t>
        </w:r>
        <w:proofErr w:type="spellEnd"/>
        <w:r w:rsidR="00994AC8">
          <w:rPr>
            <w:sz w:val="24"/>
            <w:szCs w:val="24"/>
          </w:rPr>
          <w:t xml:space="preserve">. </w:t>
        </w:r>
      </w:ins>
      <w:ins w:id="171" w:author="Sophie Teinvig" w:date="2024-01-07T11:04:00Z">
        <w:r w:rsidR="00144096">
          <w:rPr>
            <w:sz w:val="24"/>
            <w:szCs w:val="24"/>
          </w:rPr>
          <w:t xml:space="preserve"> </w:t>
        </w:r>
      </w:ins>
      <w:moveTo w:id="172" w:author="Sophie Teinvig" w:date="2024-01-07T10:46:00Z">
        <w:del w:id="173" w:author="Sophie Teinvig" w:date="2024-01-07T12:07:00Z">
          <w:r w:rsidR="00F41E5A" w:rsidRPr="00AD2B76" w:rsidDel="004828CA">
            <w:rPr>
              <w:sz w:val="24"/>
              <w:szCs w:val="24"/>
            </w:rPr>
            <w:delText xml:space="preserve"> </w:delText>
          </w:r>
        </w:del>
        <w:del w:id="174" w:author="Sophie Teinvig" w:date="2024-01-07T11:04:00Z">
          <w:r w:rsidR="00F41E5A" w:rsidRPr="00AD2B76" w:rsidDel="001D104B">
            <w:rPr>
              <w:sz w:val="24"/>
              <w:szCs w:val="24"/>
            </w:rPr>
            <w:delText>Disse har jeg lært at gemme som svg-filer - som i øvrigt har været godt at lære ifm. implementering af logo.</w:delText>
          </w:r>
        </w:del>
      </w:moveTo>
      <w:moveToRangeEnd w:id="158"/>
    </w:p>
    <w:p w14:paraId="003E1BBD" w14:textId="0A25AA67" w:rsidR="00AD2B76" w:rsidRPr="00AD2B76" w:rsidRDefault="00AD2B76" w:rsidP="00AD2B76">
      <w:pPr>
        <w:spacing w:line="276" w:lineRule="auto"/>
        <w:rPr>
          <w:sz w:val="24"/>
          <w:szCs w:val="24"/>
        </w:rPr>
      </w:pPr>
      <w:r w:rsidRPr="00AD2B76">
        <w:rPr>
          <w:sz w:val="24"/>
          <w:szCs w:val="24"/>
        </w:rPr>
        <w:t xml:space="preserve">Idéen til mit </w:t>
      </w:r>
      <w:ins w:id="175" w:author="Sophie Teinvig" w:date="2024-01-07T11:01:00Z">
        <w:r w:rsidR="006123DD">
          <w:rPr>
            <w:sz w:val="24"/>
            <w:szCs w:val="24"/>
          </w:rPr>
          <w:t>jule</w:t>
        </w:r>
      </w:ins>
      <w:r w:rsidRPr="00AD2B76">
        <w:rPr>
          <w:sz w:val="24"/>
          <w:szCs w:val="24"/>
        </w:rPr>
        <w:t>spil opstod</w:t>
      </w:r>
      <w:ins w:id="176" w:author="Sophie Teinvig" w:date="2024-01-07T11:01:00Z">
        <w:r w:rsidR="006123DD">
          <w:rPr>
            <w:sz w:val="24"/>
            <w:szCs w:val="24"/>
          </w:rPr>
          <w:t xml:space="preserve">, </w:t>
        </w:r>
      </w:ins>
      <w:del w:id="177" w:author="Sophie Teinvig" w:date="2024-01-07T11:01:00Z">
        <w:r w:rsidRPr="00AD2B76" w:rsidDel="006123DD">
          <w:rPr>
            <w:sz w:val="24"/>
            <w:szCs w:val="24"/>
          </w:rPr>
          <w:delText xml:space="preserve"> ud fra, at der </w:delText>
        </w:r>
      </w:del>
      <w:ins w:id="178" w:author="Sophie Teinvig" w:date="2024-01-07T11:01:00Z">
        <w:r w:rsidR="006123DD">
          <w:rPr>
            <w:sz w:val="24"/>
            <w:szCs w:val="24"/>
          </w:rPr>
          <w:t>da julet</w:t>
        </w:r>
      </w:ins>
      <w:ins w:id="179" w:author="Sophie Teinvig" w:date="2024-01-07T11:02:00Z">
        <w:r w:rsidR="006123DD">
          <w:rPr>
            <w:sz w:val="24"/>
            <w:szCs w:val="24"/>
          </w:rPr>
          <w:t>iden</w:t>
        </w:r>
      </w:ins>
      <w:ins w:id="180" w:author="Sophie Teinvig" w:date="2024-01-07T11:01:00Z">
        <w:r w:rsidR="006123DD">
          <w:rPr>
            <w:sz w:val="24"/>
            <w:szCs w:val="24"/>
          </w:rPr>
          <w:t xml:space="preserve"> var nært forestående. </w:t>
        </w:r>
      </w:ins>
      <w:del w:id="181" w:author="Sophie Teinvig" w:date="2024-01-07T11:02:00Z">
        <w:r w:rsidRPr="00AD2B76" w:rsidDel="006123DD">
          <w:rPr>
            <w:sz w:val="24"/>
            <w:szCs w:val="24"/>
          </w:rPr>
          <w:delText xml:space="preserve">ikke var længe til december, og jeg selv er glad for årstiden. </w:delText>
        </w:r>
      </w:del>
      <w:moveFromRangeStart w:id="182" w:author="Sophie Teinvig" w:date="2024-01-07T10:46:00Z" w:name="move155516799"/>
      <w:moveFrom w:id="183" w:author="Sophie Teinvig" w:date="2024-01-07T10:46:00Z">
        <w:r w:rsidRPr="00AD2B76" w:rsidDel="00F41E5A">
          <w:rPr>
            <w:sz w:val="24"/>
            <w:szCs w:val="24"/>
          </w:rPr>
          <w:t xml:space="preserve">Temaet har været opdelt i forskellige faser, hvor jeg har fået udtænkt og udarbejdet mit spil fra bunden bl.a. via Illustrator, hvor jeg har tegnet mine spilelementer og UI-elementer fra håndtegnede skitser. Disse har jeg lært at gemme som svg-filer - som i øvrigt har været godt at lære ifm. implementering af logo. </w:t>
        </w:r>
      </w:moveFrom>
      <w:moveFromRangeEnd w:id="182"/>
      <w:r w:rsidRPr="00AD2B76">
        <w:rPr>
          <w:sz w:val="24"/>
          <w:szCs w:val="24"/>
        </w:rPr>
        <w:t xml:space="preserve">Jeg havde fokus på at gøre mit spil simpelt, men </w:t>
      </w:r>
      <w:del w:id="184" w:author="Sophie Teinvig" w:date="2024-01-07T11:02:00Z">
        <w:r w:rsidRPr="00AD2B76" w:rsidDel="00446BFF">
          <w:rPr>
            <w:sz w:val="24"/>
            <w:szCs w:val="24"/>
          </w:rPr>
          <w:delText>da jeg blev syg med Covid-19</w:delText>
        </w:r>
      </w:del>
      <w:ins w:id="185" w:author="Sophie Teinvig" w:date="2024-01-07T11:02:00Z">
        <w:r w:rsidR="00446BFF">
          <w:rPr>
            <w:sz w:val="24"/>
            <w:szCs w:val="24"/>
          </w:rPr>
          <w:t xml:space="preserve">som følge af sygdom </w:t>
        </w:r>
      </w:ins>
      <w:del w:id="186" w:author="Sophie Teinvig" w:date="2024-01-07T11:02:00Z">
        <w:r w:rsidRPr="00AD2B76" w:rsidDel="00446BFF">
          <w:rPr>
            <w:sz w:val="24"/>
            <w:szCs w:val="24"/>
          </w:rPr>
          <w:delText xml:space="preserve">, </w:delText>
        </w:r>
      </w:del>
      <w:r w:rsidRPr="00AD2B76">
        <w:rPr>
          <w:sz w:val="24"/>
          <w:szCs w:val="24"/>
        </w:rPr>
        <w:t>nåede jeg desværre ikke helt i mål</w:t>
      </w:r>
      <w:ins w:id="187" w:author="Sophie Teinvig" w:date="2024-01-07T11:02:00Z">
        <w:r w:rsidR="0090606A">
          <w:rPr>
            <w:sz w:val="24"/>
            <w:szCs w:val="24"/>
          </w:rPr>
          <w:t>, som jeg hav</w:t>
        </w:r>
      </w:ins>
      <w:ins w:id="188" w:author="Sophie Teinvig" w:date="2024-01-07T11:03:00Z">
        <w:r w:rsidR="0090606A">
          <w:rPr>
            <w:sz w:val="24"/>
            <w:szCs w:val="24"/>
          </w:rPr>
          <w:t xml:space="preserve">de </w:t>
        </w:r>
      </w:ins>
      <w:ins w:id="189" w:author="Sophie Teinvig" w:date="2024-01-07T11:02:00Z">
        <w:r w:rsidR="0090606A">
          <w:rPr>
            <w:sz w:val="24"/>
            <w:szCs w:val="24"/>
          </w:rPr>
          <w:t>ønsket</w:t>
        </w:r>
      </w:ins>
      <w:ins w:id="190" w:author="Sophie Teinvig" w:date="2024-01-07T11:03:00Z">
        <w:r w:rsidR="0090606A">
          <w:rPr>
            <w:sz w:val="24"/>
            <w:szCs w:val="24"/>
          </w:rPr>
          <w:t xml:space="preserve"> mig</w:t>
        </w:r>
      </w:ins>
      <w:del w:id="191" w:author="Sophie Teinvig" w:date="2024-01-07T11:02:00Z">
        <w:r w:rsidRPr="00AD2B76" w:rsidDel="00446BFF">
          <w:rPr>
            <w:sz w:val="24"/>
            <w:szCs w:val="24"/>
          </w:rPr>
          <w:delText>, som jeg havde ønsket</w:delText>
        </w:r>
      </w:del>
      <w:r w:rsidRPr="00AD2B76">
        <w:rPr>
          <w:sz w:val="24"/>
          <w:szCs w:val="24"/>
        </w:rPr>
        <w:t xml:space="preserve">. </w:t>
      </w:r>
      <w:del w:id="192" w:author="Sophie Teinvig" w:date="2024-01-07T11:03:00Z">
        <w:r w:rsidRPr="00AD2B76" w:rsidDel="0090606A">
          <w:rPr>
            <w:sz w:val="24"/>
            <w:szCs w:val="24"/>
          </w:rPr>
          <w:delText>Fx h</w:delText>
        </w:r>
      </w:del>
      <w:ins w:id="193" w:author="Sophie Teinvig" w:date="2024-01-07T11:03:00Z">
        <w:r w:rsidR="0090606A">
          <w:rPr>
            <w:sz w:val="24"/>
            <w:szCs w:val="24"/>
          </w:rPr>
          <w:t>H</w:t>
        </w:r>
      </w:ins>
      <w:r w:rsidRPr="00AD2B76">
        <w:rPr>
          <w:sz w:val="24"/>
          <w:szCs w:val="24"/>
        </w:rPr>
        <w:t>vis jeg havde haft tiden</w:t>
      </w:r>
      <w:del w:id="194" w:author="Sophie Teinvig" w:date="2024-01-07T11:03:00Z">
        <w:r w:rsidRPr="00AD2B76" w:rsidDel="0090606A">
          <w:rPr>
            <w:sz w:val="24"/>
            <w:szCs w:val="24"/>
          </w:rPr>
          <w:delText xml:space="preserve"> til det</w:delText>
        </w:r>
      </w:del>
      <w:r w:rsidRPr="00AD2B76">
        <w:rPr>
          <w:sz w:val="24"/>
          <w:szCs w:val="24"/>
        </w:rPr>
        <w:t xml:space="preserve">, ville jeg </w:t>
      </w:r>
      <w:ins w:id="195" w:author="Sophie Teinvig" w:date="2024-01-07T11:03:00Z">
        <w:r w:rsidR="0090606A">
          <w:rPr>
            <w:sz w:val="24"/>
            <w:szCs w:val="24"/>
          </w:rPr>
          <w:t xml:space="preserve">fx </w:t>
        </w:r>
      </w:ins>
      <w:r w:rsidRPr="00AD2B76">
        <w:rPr>
          <w:sz w:val="24"/>
          <w:szCs w:val="24"/>
        </w:rPr>
        <w:t xml:space="preserve">have tilføjet lyd til mit spil. </w:t>
      </w:r>
      <w:ins w:id="196" w:author="Sophie Teinvig" w:date="2024-01-07T11:03:00Z">
        <w:r w:rsidR="00F01C79">
          <w:rPr>
            <w:sz w:val="24"/>
            <w:szCs w:val="24"/>
          </w:rPr>
          <w:t xml:space="preserve">Udfordringer til trods </w:t>
        </w:r>
      </w:ins>
      <w:del w:id="197" w:author="Sophie Teinvig" w:date="2024-01-07T11:03:00Z">
        <w:r w:rsidRPr="00AD2B76" w:rsidDel="00F01C79">
          <w:rPr>
            <w:sz w:val="24"/>
            <w:szCs w:val="24"/>
          </w:rPr>
          <w:delText xml:space="preserve">Dog på trods af fravær og tidsmæssige udfordringer, fik jeg </w:delText>
        </w:r>
      </w:del>
      <w:r w:rsidRPr="00AD2B76">
        <w:rPr>
          <w:sz w:val="24"/>
          <w:szCs w:val="24"/>
        </w:rPr>
        <w:t>formåe</w:t>
      </w:r>
      <w:ins w:id="198" w:author="Sophie Teinvig" w:date="2024-01-07T11:03:00Z">
        <w:r w:rsidR="00F01C79">
          <w:rPr>
            <w:sz w:val="24"/>
            <w:szCs w:val="24"/>
          </w:rPr>
          <w:t>de jeg dog</w:t>
        </w:r>
      </w:ins>
      <w:del w:id="199" w:author="Sophie Teinvig" w:date="2024-01-07T11:03:00Z">
        <w:r w:rsidRPr="00AD2B76" w:rsidDel="00F01C79">
          <w:rPr>
            <w:sz w:val="24"/>
            <w:szCs w:val="24"/>
          </w:rPr>
          <w:delText>t</w:delText>
        </w:r>
      </w:del>
      <w:r w:rsidRPr="00AD2B76">
        <w:rPr>
          <w:sz w:val="24"/>
          <w:szCs w:val="24"/>
        </w:rPr>
        <w:t xml:space="preserve"> at aflevere et visuelt og dynamisk produkt inkl. </w:t>
      </w:r>
      <w:proofErr w:type="spellStart"/>
      <w:r w:rsidRPr="00AD2B76">
        <w:rPr>
          <w:sz w:val="24"/>
          <w:szCs w:val="24"/>
        </w:rPr>
        <w:t>javascript</w:t>
      </w:r>
      <w:proofErr w:type="spellEnd"/>
      <w:r w:rsidRPr="00AD2B76">
        <w:rPr>
          <w:sz w:val="24"/>
          <w:szCs w:val="24"/>
        </w:rPr>
        <w:t xml:space="preserve">, som indeholdt diverse krav </w:t>
      </w:r>
      <w:del w:id="200" w:author="Sophie Teinvig" w:date="2024-01-07T11:03:00Z">
        <w:r w:rsidRPr="00AD2B76" w:rsidDel="00F01C79">
          <w:rPr>
            <w:sz w:val="24"/>
            <w:szCs w:val="24"/>
          </w:rPr>
          <w:delText xml:space="preserve">såsom </w:delText>
        </w:r>
      </w:del>
      <w:ins w:id="201" w:author="Sophie Teinvig" w:date="2024-01-07T11:03:00Z">
        <w:r w:rsidR="00F01C79">
          <w:rPr>
            <w:sz w:val="24"/>
            <w:szCs w:val="24"/>
          </w:rPr>
          <w:t xml:space="preserve">til </w:t>
        </w:r>
      </w:ins>
      <w:r w:rsidRPr="00AD2B76">
        <w:rPr>
          <w:sz w:val="24"/>
          <w:szCs w:val="24"/>
        </w:rPr>
        <w:t xml:space="preserve">point, tid, mistet liv, mv. </w:t>
      </w:r>
      <w:ins w:id="202" w:author="Sophie Teinvig" w:date="2024-01-07T12:09:00Z">
        <w:r w:rsidR="00387FC0">
          <w:rPr>
            <w:sz w:val="24"/>
            <w:szCs w:val="24"/>
          </w:rPr>
          <w:t>Førnævnte</w:t>
        </w:r>
      </w:ins>
      <w:ins w:id="203" w:author="Sophie Teinvig" w:date="2024-01-07T12:10:00Z">
        <w:r w:rsidR="00387FC0">
          <w:rPr>
            <w:sz w:val="24"/>
            <w:szCs w:val="24"/>
          </w:rPr>
          <w:t xml:space="preserve"> </w:t>
        </w:r>
      </w:ins>
      <w:ins w:id="204" w:author="Sophie Teinvig" w:date="2024-01-07T11:05:00Z">
        <w:r w:rsidR="001D104B">
          <w:rPr>
            <w:sz w:val="24"/>
            <w:szCs w:val="24"/>
          </w:rPr>
          <w:t xml:space="preserve">SVG-format har jeg i øvrigt anvendt </w:t>
        </w:r>
      </w:ins>
      <w:ins w:id="205" w:author="Sophie Teinvig" w:date="2024-01-07T12:09:00Z">
        <w:r w:rsidR="003C4A20">
          <w:rPr>
            <w:sz w:val="24"/>
            <w:szCs w:val="24"/>
          </w:rPr>
          <w:t>som</w:t>
        </w:r>
      </w:ins>
      <w:ins w:id="206" w:author="Sophie Teinvig" w:date="2024-01-07T11:05:00Z">
        <w:r w:rsidR="001D104B">
          <w:rPr>
            <w:sz w:val="24"/>
            <w:szCs w:val="24"/>
          </w:rPr>
          <w:t xml:space="preserve"> logo til mit site</w:t>
        </w:r>
      </w:ins>
      <w:ins w:id="207" w:author="Sophie Teinvig" w:date="2024-01-07T12:09:00Z">
        <w:r w:rsidR="003C4A20">
          <w:rPr>
            <w:sz w:val="24"/>
            <w:szCs w:val="24"/>
          </w:rPr>
          <w:t>.</w:t>
        </w:r>
      </w:ins>
      <w:del w:id="208" w:author="Sophie Teinvig" w:date="2024-01-07T11:03:00Z">
        <w:r w:rsidRPr="00AD2B76" w:rsidDel="00F01C79">
          <w:rPr>
            <w:sz w:val="24"/>
            <w:szCs w:val="24"/>
          </w:rPr>
          <w:delText>Dette er jeg stolt af, da jeg ikke havde regnet med at nå så langt med spillet.</w:delText>
        </w:r>
      </w:del>
    </w:p>
    <w:p w14:paraId="00CBA440" w14:textId="2E5904F6" w:rsidR="00AD2B76" w:rsidRPr="00AD2B76" w:rsidRDefault="00AD2B76" w:rsidP="00AD2B76">
      <w:pPr>
        <w:pBdr>
          <w:bottom w:val="single" w:sz="12" w:space="1" w:color="auto"/>
        </w:pBdr>
        <w:spacing w:line="276" w:lineRule="auto"/>
        <w:rPr>
          <w:sz w:val="24"/>
          <w:szCs w:val="24"/>
        </w:rPr>
      </w:pPr>
      <w:r w:rsidRPr="00AD2B76">
        <w:rPr>
          <w:sz w:val="24"/>
          <w:szCs w:val="24"/>
        </w:rPr>
        <w:t>Animationsøvelse:</w:t>
      </w:r>
      <w:r w:rsidRPr="00AD2B76">
        <w:rPr>
          <w:sz w:val="24"/>
          <w:szCs w:val="24"/>
        </w:rPr>
        <w:br/>
      </w:r>
      <w:r w:rsidRPr="00AD2B76">
        <w:rPr>
          <w:sz w:val="24"/>
          <w:szCs w:val="24"/>
        </w:rPr>
        <w:t>Nedenfor har jeg indsat et link til en øvelse, jeg fik gennemført, da vi lærte om animationer. Disse 16 animationer lavede jeg forud for mine selvproducerede spilanimationer og UI-elementer.</w:t>
      </w:r>
      <w:r>
        <w:rPr>
          <w:sz w:val="24"/>
          <w:szCs w:val="24"/>
        </w:rPr>
        <w:br/>
      </w:r>
    </w:p>
    <w:p w14:paraId="61DC1DAB" w14:textId="77777777" w:rsidR="00AD2B76" w:rsidRPr="00AD2B76" w:rsidRDefault="00AD2B76" w:rsidP="00AD2B76">
      <w:pPr>
        <w:spacing w:line="276" w:lineRule="auto"/>
        <w:rPr>
          <w:sz w:val="24"/>
          <w:szCs w:val="24"/>
        </w:rPr>
      </w:pPr>
    </w:p>
    <w:p w14:paraId="6E2D33F3" w14:textId="2CD3EC6D" w:rsidR="00AD2B76" w:rsidRPr="00AD2B76" w:rsidRDefault="00AD2B76" w:rsidP="00AD2B76">
      <w:pPr>
        <w:spacing w:line="276" w:lineRule="auto"/>
        <w:rPr>
          <w:sz w:val="24"/>
          <w:szCs w:val="24"/>
        </w:rPr>
      </w:pPr>
      <w:r w:rsidRPr="00AD2B76">
        <w:rPr>
          <w:sz w:val="24"/>
          <w:szCs w:val="24"/>
        </w:rPr>
        <w:lastRenderedPageBreak/>
        <w:t>Tema 5</w:t>
      </w:r>
    </w:p>
    <w:p w14:paraId="447C72C7" w14:textId="39F3ED7B" w:rsidR="00AD2B76" w:rsidRPr="00AD2B76" w:rsidDel="00A6064B" w:rsidRDefault="00AD2B76" w:rsidP="00AD2B76">
      <w:pPr>
        <w:spacing w:line="276" w:lineRule="auto"/>
        <w:rPr>
          <w:del w:id="209" w:author="Sophie Teinvig" w:date="2024-01-07T12:11:00Z"/>
          <w:sz w:val="24"/>
          <w:szCs w:val="24"/>
        </w:rPr>
      </w:pPr>
      <w:r w:rsidRPr="00AD2B76">
        <w:rPr>
          <w:sz w:val="24"/>
          <w:szCs w:val="24"/>
        </w:rPr>
        <w:t>Videosite:</w:t>
      </w:r>
      <w:r w:rsidRPr="00AD2B76">
        <w:rPr>
          <w:sz w:val="24"/>
          <w:szCs w:val="24"/>
        </w:rPr>
        <w:br/>
      </w:r>
      <w:r w:rsidRPr="00AD2B76">
        <w:rPr>
          <w:sz w:val="24"/>
          <w:szCs w:val="24"/>
        </w:rPr>
        <w:t xml:space="preserve">Tema 5 har været opdelt i to delopgaver med fællesnævneren at skulle producere video og skabe en </w:t>
      </w:r>
      <w:proofErr w:type="spellStart"/>
      <w:r w:rsidRPr="00AD2B76">
        <w:rPr>
          <w:sz w:val="24"/>
          <w:szCs w:val="24"/>
        </w:rPr>
        <w:t>responsiv</w:t>
      </w:r>
      <w:proofErr w:type="spellEnd"/>
      <w:r w:rsidRPr="00AD2B76">
        <w:rPr>
          <w:sz w:val="24"/>
          <w:szCs w:val="24"/>
        </w:rPr>
        <w:t xml:space="preserve"> hjemmeside af et eksisterende site.</w:t>
      </w:r>
      <w:ins w:id="210" w:author="Sophie Teinvig" w:date="2024-01-07T11:07:00Z">
        <w:r w:rsidR="00FD3EC0">
          <w:rPr>
            <w:sz w:val="24"/>
            <w:szCs w:val="24"/>
          </w:rPr>
          <w:t xml:space="preserve"> </w:t>
        </w:r>
      </w:ins>
      <w:ins w:id="211" w:author="Sophie Teinvig" w:date="2024-01-07T12:11:00Z">
        <w:r w:rsidR="00A6064B">
          <w:rPr>
            <w:sz w:val="24"/>
            <w:szCs w:val="24"/>
          </w:rPr>
          <w:t xml:space="preserve">Jeg </w:t>
        </w:r>
        <w:r w:rsidR="00A6064B" w:rsidRPr="00AD2B76">
          <w:rPr>
            <w:sz w:val="24"/>
            <w:szCs w:val="24"/>
          </w:rPr>
          <w:t xml:space="preserve">har lært meget nyt i dette tema, og samtidig har </w:t>
        </w:r>
        <w:r w:rsidR="00A6064B">
          <w:rPr>
            <w:sz w:val="24"/>
            <w:szCs w:val="24"/>
          </w:rPr>
          <w:t xml:space="preserve">jeg </w:t>
        </w:r>
        <w:r w:rsidR="00A6064B" w:rsidRPr="00AD2B76">
          <w:rPr>
            <w:sz w:val="24"/>
            <w:szCs w:val="24"/>
          </w:rPr>
          <w:t xml:space="preserve">fået </w:t>
        </w:r>
        <w:r w:rsidR="00A6064B">
          <w:rPr>
            <w:sz w:val="24"/>
            <w:szCs w:val="24"/>
          </w:rPr>
          <w:t xml:space="preserve">repeteret </w:t>
        </w:r>
        <w:r w:rsidR="00A6064B" w:rsidRPr="00AD2B76">
          <w:rPr>
            <w:sz w:val="24"/>
            <w:szCs w:val="24"/>
          </w:rPr>
          <w:t xml:space="preserve">tidligere temaer. </w:t>
        </w:r>
        <w:r w:rsidR="00A6064B" w:rsidRPr="00AD2B76">
          <w:rPr>
            <w:sz w:val="24"/>
            <w:szCs w:val="24"/>
          </w:rPr>
          <w:t>Her</w:t>
        </w:r>
        <w:r w:rsidR="00A6064B">
          <w:rPr>
            <w:sz w:val="24"/>
            <w:szCs w:val="24"/>
          </w:rPr>
          <w:t>under</w:t>
        </w:r>
        <w:r w:rsidR="00A6064B" w:rsidRPr="00AD2B76">
          <w:rPr>
            <w:sz w:val="24"/>
            <w:szCs w:val="24"/>
          </w:rPr>
          <w:t xml:space="preserve"> </w:t>
        </w:r>
        <w:r w:rsidR="00A6064B" w:rsidRPr="00AD2B76">
          <w:rPr>
            <w:sz w:val="24"/>
            <w:szCs w:val="24"/>
          </w:rPr>
          <w:t xml:space="preserve">har </w:t>
        </w:r>
        <w:r w:rsidR="00A6064B">
          <w:rPr>
            <w:sz w:val="24"/>
            <w:szCs w:val="24"/>
          </w:rPr>
          <w:t xml:space="preserve">jeg </w:t>
        </w:r>
        <w:r w:rsidR="00A6064B" w:rsidRPr="00AD2B76">
          <w:rPr>
            <w:sz w:val="24"/>
            <w:szCs w:val="24"/>
          </w:rPr>
          <w:t xml:space="preserve">fået </w:t>
        </w:r>
        <w:r w:rsidR="00A6064B">
          <w:rPr>
            <w:sz w:val="24"/>
            <w:szCs w:val="24"/>
          </w:rPr>
          <w:t xml:space="preserve">bedre </w:t>
        </w:r>
        <w:r w:rsidR="00A6064B" w:rsidRPr="00AD2B76">
          <w:rPr>
            <w:sz w:val="24"/>
            <w:szCs w:val="24"/>
          </w:rPr>
          <w:t>forståelse for filformater, diverse tests, GitHub,</w:t>
        </w:r>
      </w:ins>
      <w:ins w:id="212" w:author="Sophie Teinvig" w:date="2024-01-07T12:15:00Z">
        <w:r w:rsidR="000F1898">
          <w:rPr>
            <w:sz w:val="24"/>
            <w:szCs w:val="24"/>
          </w:rPr>
          <w:t xml:space="preserve"> Git,</w:t>
        </w:r>
      </w:ins>
      <w:ins w:id="213" w:author="Sophie Teinvig" w:date="2024-01-07T12:11:00Z">
        <w:r w:rsidR="00A6064B" w:rsidRPr="00AD2B76">
          <w:rPr>
            <w:sz w:val="24"/>
            <w:szCs w:val="24"/>
          </w:rPr>
          <w:t xml:space="preserve"> </w:t>
        </w:r>
        <w:proofErr w:type="spellStart"/>
        <w:r w:rsidR="00A6064B" w:rsidRPr="00AD2B76">
          <w:rPr>
            <w:sz w:val="24"/>
            <w:szCs w:val="24"/>
          </w:rPr>
          <w:t>Filezilla</w:t>
        </w:r>
        <w:proofErr w:type="spellEnd"/>
        <w:r w:rsidR="00A6064B" w:rsidRPr="00AD2B76">
          <w:rPr>
            <w:sz w:val="24"/>
            <w:szCs w:val="24"/>
          </w:rPr>
          <w:t xml:space="preserve">, </w:t>
        </w:r>
        <w:proofErr w:type="spellStart"/>
        <w:r w:rsidR="00A6064B" w:rsidRPr="00AD2B76">
          <w:rPr>
            <w:sz w:val="24"/>
            <w:szCs w:val="24"/>
          </w:rPr>
          <w:t>Trello</w:t>
        </w:r>
        <w:proofErr w:type="spellEnd"/>
        <w:r w:rsidR="00A6064B" w:rsidRPr="00AD2B76">
          <w:rPr>
            <w:sz w:val="24"/>
            <w:szCs w:val="24"/>
          </w:rPr>
          <w:t>, SCRUM</w:t>
        </w:r>
      </w:ins>
      <w:ins w:id="214" w:author="Sophie Teinvig" w:date="2024-01-07T12:17:00Z">
        <w:r w:rsidR="00A91A46">
          <w:rPr>
            <w:sz w:val="24"/>
            <w:szCs w:val="24"/>
          </w:rPr>
          <w:t>, heuristisk test</w:t>
        </w:r>
      </w:ins>
      <w:ins w:id="215" w:author="Sophie Teinvig" w:date="2024-01-07T12:11:00Z">
        <w:r w:rsidR="00A6064B" w:rsidRPr="00AD2B76">
          <w:rPr>
            <w:sz w:val="24"/>
            <w:szCs w:val="24"/>
          </w:rPr>
          <w:t xml:space="preserve">, webdesign, procesdokumentation, </w:t>
        </w:r>
        <w:proofErr w:type="spellStart"/>
        <w:r w:rsidR="00A6064B" w:rsidRPr="00AD2B76">
          <w:rPr>
            <w:sz w:val="24"/>
            <w:szCs w:val="24"/>
          </w:rPr>
          <w:t>responsivitet</w:t>
        </w:r>
        <w:proofErr w:type="spellEnd"/>
        <w:r w:rsidR="00A6064B" w:rsidRPr="00AD2B76">
          <w:rPr>
            <w:sz w:val="24"/>
            <w:szCs w:val="24"/>
          </w:rPr>
          <w:t xml:space="preserve"> ifm. </w:t>
        </w:r>
        <w:proofErr w:type="spellStart"/>
        <w:r w:rsidR="00A6064B" w:rsidRPr="00AD2B76">
          <w:rPr>
            <w:sz w:val="24"/>
            <w:szCs w:val="24"/>
          </w:rPr>
          <w:t>grid</w:t>
        </w:r>
        <w:proofErr w:type="spellEnd"/>
        <w:r w:rsidR="00A6064B" w:rsidRPr="00AD2B76">
          <w:rPr>
            <w:sz w:val="24"/>
            <w:szCs w:val="24"/>
          </w:rPr>
          <w:t xml:space="preserve"> og </w:t>
        </w:r>
        <w:proofErr w:type="spellStart"/>
        <w:r w:rsidR="00A6064B" w:rsidRPr="00AD2B76">
          <w:rPr>
            <w:sz w:val="24"/>
            <w:szCs w:val="24"/>
          </w:rPr>
          <w:t>flex</w:t>
        </w:r>
        <w:proofErr w:type="spellEnd"/>
        <w:r w:rsidR="00A6064B" w:rsidRPr="00AD2B76">
          <w:rPr>
            <w:sz w:val="24"/>
            <w:szCs w:val="24"/>
          </w:rPr>
          <w:t>, klippeteori, videoimplementering på YouTube, mv.</w:t>
        </w:r>
        <w:r w:rsidR="00A6064B">
          <w:rPr>
            <w:sz w:val="24"/>
            <w:szCs w:val="24"/>
          </w:rPr>
          <w:t xml:space="preserve"> </w:t>
        </w:r>
      </w:ins>
    </w:p>
    <w:p w14:paraId="1805BFC2" w14:textId="77777777" w:rsidR="00BD783A" w:rsidRDefault="00BD783A" w:rsidP="00AD2B76">
      <w:pPr>
        <w:spacing w:line="276" w:lineRule="auto"/>
        <w:rPr>
          <w:ins w:id="216" w:author="Sophie Teinvig" w:date="2024-01-07T11:11:00Z"/>
          <w:sz w:val="24"/>
          <w:szCs w:val="24"/>
        </w:rPr>
      </w:pPr>
    </w:p>
    <w:p w14:paraId="25219B7D" w14:textId="47BC37CD" w:rsidR="00AD2B76" w:rsidRPr="00AD2B76" w:rsidRDefault="00AD2B76" w:rsidP="00AD2B76">
      <w:pPr>
        <w:spacing w:line="276" w:lineRule="auto"/>
        <w:rPr>
          <w:sz w:val="24"/>
          <w:szCs w:val="24"/>
        </w:rPr>
      </w:pPr>
      <w:del w:id="217" w:author="Sophie Teinvig" w:date="2024-01-07T11:11:00Z">
        <w:r w:rsidRPr="00AD2B76" w:rsidDel="00BD783A">
          <w:rPr>
            <w:sz w:val="24"/>
            <w:szCs w:val="24"/>
          </w:rPr>
          <w:delText>I d</w:delText>
        </w:r>
      </w:del>
      <w:ins w:id="218" w:author="Sophie Teinvig" w:date="2024-01-07T11:11:00Z">
        <w:r w:rsidR="00BD783A">
          <w:rPr>
            <w:sz w:val="24"/>
            <w:szCs w:val="24"/>
          </w:rPr>
          <w:t>D</w:t>
        </w:r>
      </w:ins>
      <w:r w:rsidRPr="00AD2B76">
        <w:rPr>
          <w:sz w:val="24"/>
          <w:szCs w:val="24"/>
        </w:rPr>
        <w:t xml:space="preserve">en første opgave </w:t>
      </w:r>
      <w:ins w:id="219" w:author="Sophie Teinvig" w:date="2024-01-07T11:11:00Z">
        <w:r w:rsidR="00BD783A">
          <w:rPr>
            <w:sz w:val="24"/>
            <w:szCs w:val="24"/>
          </w:rPr>
          <w:t xml:space="preserve">vedr. videosite </w:t>
        </w:r>
      </w:ins>
      <w:del w:id="220" w:author="Sophie Teinvig" w:date="2024-01-07T11:12:00Z">
        <w:r w:rsidRPr="00AD2B76" w:rsidDel="00BD783A">
          <w:rPr>
            <w:sz w:val="24"/>
            <w:szCs w:val="24"/>
          </w:rPr>
          <w:delText xml:space="preserve">har jeg været i en </w:delText>
        </w:r>
      </w:del>
      <w:ins w:id="221" w:author="Sophie Teinvig" w:date="2024-01-07T11:12:00Z">
        <w:r w:rsidR="00BD783A">
          <w:rPr>
            <w:sz w:val="24"/>
            <w:szCs w:val="24"/>
          </w:rPr>
          <w:t xml:space="preserve">løste jeg i en </w:t>
        </w:r>
      </w:ins>
      <w:r w:rsidRPr="00AD2B76">
        <w:rPr>
          <w:sz w:val="24"/>
          <w:szCs w:val="24"/>
        </w:rPr>
        <w:t>tomandsgruppe med Ida</w:t>
      </w:r>
      <w:ins w:id="222" w:author="Sophie Teinvig" w:date="2024-01-07T11:12:00Z">
        <w:r w:rsidR="006B2263">
          <w:rPr>
            <w:sz w:val="24"/>
            <w:szCs w:val="24"/>
          </w:rPr>
          <w:t xml:space="preserve">. Vi havde vanskeligt ved at </w:t>
        </w:r>
      </w:ins>
      <w:del w:id="223" w:author="Sophie Teinvig" w:date="2024-01-07T11:12:00Z">
        <w:r w:rsidRPr="00AD2B76" w:rsidDel="006B2263">
          <w:rPr>
            <w:sz w:val="24"/>
            <w:szCs w:val="24"/>
          </w:rPr>
          <w:delText xml:space="preserve">, hvor vi har haft udfordringer med at </w:delText>
        </w:r>
      </w:del>
      <w:r w:rsidRPr="00AD2B76">
        <w:rPr>
          <w:sz w:val="24"/>
          <w:szCs w:val="24"/>
        </w:rPr>
        <w:t>finde en person med en passion</w:t>
      </w:r>
      <w:ins w:id="224" w:author="Sophie Teinvig" w:date="2024-01-07T11:12:00Z">
        <w:r w:rsidR="006B2263">
          <w:rPr>
            <w:sz w:val="24"/>
            <w:szCs w:val="24"/>
          </w:rPr>
          <w:t xml:space="preserve">, og vi valgte </w:t>
        </w:r>
      </w:ins>
      <w:del w:id="225" w:author="Sophie Teinvig" w:date="2024-01-07T11:12:00Z">
        <w:r w:rsidRPr="00AD2B76" w:rsidDel="006B2263">
          <w:rPr>
            <w:sz w:val="24"/>
            <w:szCs w:val="24"/>
          </w:rPr>
          <w:delText>. D</w:delText>
        </w:r>
      </w:del>
      <w:ins w:id="226" w:author="Sophie Teinvig" w:date="2024-01-07T11:12:00Z">
        <w:r w:rsidR="006B2263">
          <w:rPr>
            <w:sz w:val="24"/>
            <w:szCs w:val="24"/>
          </w:rPr>
          <w:t>d</w:t>
        </w:r>
      </w:ins>
      <w:r w:rsidRPr="00AD2B76">
        <w:rPr>
          <w:sz w:val="24"/>
          <w:szCs w:val="24"/>
        </w:rPr>
        <w:t xml:space="preserve">erfor </w:t>
      </w:r>
      <w:del w:id="227" w:author="Sophie Teinvig" w:date="2024-01-07T11:12:00Z">
        <w:r w:rsidRPr="00AD2B76" w:rsidDel="006B2263">
          <w:rPr>
            <w:sz w:val="24"/>
            <w:szCs w:val="24"/>
          </w:rPr>
          <w:delText xml:space="preserve">har vi valgt </w:delText>
        </w:r>
      </w:del>
      <w:r w:rsidRPr="00AD2B76">
        <w:rPr>
          <w:sz w:val="24"/>
          <w:szCs w:val="24"/>
        </w:rPr>
        <w:t xml:space="preserve">at interviewe mig for at have noget materiale. Vi har </w:t>
      </w:r>
      <w:del w:id="228" w:author="Sophie Teinvig" w:date="2024-01-07T11:12:00Z">
        <w:r w:rsidRPr="00AD2B76" w:rsidDel="00626A62">
          <w:rPr>
            <w:sz w:val="24"/>
            <w:szCs w:val="24"/>
          </w:rPr>
          <w:delText xml:space="preserve">sammen </w:delText>
        </w:r>
      </w:del>
      <w:r w:rsidRPr="00AD2B76">
        <w:rPr>
          <w:sz w:val="24"/>
          <w:szCs w:val="24"/>
        </w:rPr>
        <w:t>optaget med mobil</w:t>
      </w:r>
      <w:ins w:id="229" w:author="Sophie Teinvig" w:date="2024-01-07T11:12:00Z">
        <w:r w:rsidR="00626A62">
          <w:rPr>
            <w:sz w:val="24"/>
            <w:szCs w:val="24"/>
          </w:rPr>
          <w:t>kamera</w:t>
        </w:r>
      </w:ins>
      <w:ins w:id="230" w:author="Sophie Teinvig" w:date="2024-01-07T11:13:00Z">
        <w:r w:rsidR="00626A62">
          <w:rPr>
            <w:sz w:val="24"/>
            <w:szCs w:val="24"/>
          </w:rPr>
          <w:t xml:space="preserve"> (iPhone</w:t>
        </w:r>
      </w:ins>
      <w:ins w:id="231" w:author="Sophie Teinvig" w:date="2024-01-07T12:12:00Z">
        <w:r w:rsidR="005B5E39">
          <w:rPr>
            <w:sz w:val="24"/>
            <w:szCs w:val="24"/>
          </w:rPr>
          <w:t xml:space="preserve"> </w:t>
        </w:r>
      </w:ins>
      <w:ins w:id="232" w:author="Sophie Teinvig" w:date="2024-01-07T11:13:00Z">
        <w:r w:rsidR="00626A62" w:rsidRPr="00626A62">
          <w:rPr>
            <w:b/>
            <w:bCs/>
            <w:sz w:val="24"/>
            <w:szCs w:val="24"/>
            <w:u w:val="single"/>
            <w:rPrChange w:id="233" w:author="Sophie Teinvig" w:date="2024-01-07T11:13:00Z">
              <w:rPr>
                <w:sz w:val="24"/>
                <w:szCs w:val="24"/>
              </w:rPr>
            </w:rPrChange>
          </w:rPr>
          <w:t>XX</w:t>
        </w:r>
        <w:r w:rsidR="00626A62">
          <w:rPr>
            <w:sz w:val="24"/>
            <w:szCs w:val="24"/>
          </w:rPr>
          <w:t>)</w:t>
        </w:r>
      </w:ins>
      <w:r w:rsidRPr="00AD2B76">
        <w:rPr>
          <w:sz w:val="24"/>
          <w:szCs w:val="24"/>
        </w:rPr>
        <w:t xml:space="preserve"> og ekstern mikrofon </w:t>
      </w:r>
      <w:del w:id="234" w:author="Sophie Teinvig" w:date="2024-01-07T11:13:00Z">
        <w:r w:rsidRPr="00AD2B76" w:rsidDel="00626A62">
          <w:rPr>
            <w:sz w:val="24"/>
            <w:szCs w:val="24"/>
          </w:rPr>
          <w:delText xml:space="preserve">- pænt </w:delText>
        </w:r>
      </w:del>
      <w:r w:rsidRPr="00AD2B76">
        <w:rPr>
          <w:sz w:val="24"/>
          <w:szCs w:val="24"/>
        </w:rPr>
        <w:t>udlånt fra Tech &amp; Story Lab</w:t>
      </w:r>
      <w:ins w:id="235" w:author="Sophie Teinvig" w:date="2024-01-07T11:13:00Z">
        <w:r w:rsidR="00E55F43">
          <w:rPr>
            <w:sz w:val="24"/>
            <w:szCs w:val="24"/>
          </w:rPr>
          <w:t xml:space="preserve">. </w:t>
        </w:r>
      </w:ins>
      <w:r w:rsidRPr="00AD2B76">
        <w:rPr>
          <w:sz w:val="24"/>
          <w:szCs w:val="24"/>
        </w:rPr>
        <w:t xml:space="preserve"> </w:t>
      </w:r>
      <w:del w:id="236" w:author="Sophie Teinvig" w:date="2024-01-07T11:14:00Z">
        <w:r w:rsidRPr="00AD2B76" w:rsidDel="00E55F43">
          <w:rPr>
            <w:sz w:val="24"/>
            <w:szCs w:val="24"/>
          </w:rPr>
          <w:delText>- og d</w:delText>
        </w:r>
      </w:del>
      <w:ins w:id="237" w:author="Sophie Teinvig" w:date="2024-01-07T11:14:00Z">
        <w:r w:rsidR="00E55F43">
          <w:rPr>
            <w:sz w:val="24"/>
            <w:szCs w:val="24"/>
          </w:rPr>
          <w:t>D</w:t>
        </w:r>
      </w:ins>
      <w:r w:rsidRPr="00AD2B76">
        <w:rPr>
          <w:sz w:val="24"/>
          <w:szCs w:val="24"/>
        </w:rPr>
        <w:t>erefter har vi arbejdet individuelt med videomaterialet i Premiere Pro</w:t>
      </w:r>
      <w:del w:id="238" w:author="Sophie Teinvig" w:date="2024-01-07T11:14:00Z">
        <w:r w:rsidRPr="00AD2B76" w:rsidDel="00E55F43">
          <w:rPr>
            <w:sz w:val="24"/>
            <w:szCs w:val="24"/>
          </w:rPr>
          <w:delText>,</w:delText>
        </w:r>
      </w:del>
      <w:r w:rsidRPr="00AD2B76">
        <w:rPr>
          <w:sz w:val="24"/>
          <w:szCs w:val="24"/>
        </w:rPr>
        <w:t xml:space="preserve"> for til sidst at udarbejde hver vores </w:t>
      </w:r>
      <w:proofErr w:type="spellStart"/>
      <w:r w:rsidRPr="00AD2B76">
        <w:rPr>
          <w:sz w:val="24"/>
          <w:szCs w:val="24"/>
        </w:rPr>
        <w:t>responsive</w:t>
      </w:r>
      <w:proofErr w:type="spellEnd"/>
      <w:del w:id="239" w:author="Sophie Teinvig" w:date="2024-01-07T12:14:00Z">
        <w:r w:rsidRPr="00AD2B76" w:rsidDel="00843095">
          <w:rPr>
            <w:sz w:val="24"/>
            <w:szCs w:val="24"/>
          </w:rPr>
          <w:delText xml:space="preserve"> </w:delText>
        </w:r>
      </w:del>
      <w:ins w:id="240" w:author="Sophie Teinvig" w:date="2024-01-07T12:14:00Z">
        <w:r w:rsidR="003A59BD">
          <w:rPr>
            <w:sz w:val="24"/>
            <w:szCs w:val="24"/>
          </w:rPr>
          <w:t xml:space="preserve"> </w:t>
        </w:r>
      </w:ins>
      <w:r w:rsidRPr="00AD2B76">
        <w:rPr>
          <w:sz w:val="24"/>
          <w:szCs w:val="24"/>
        </w:rPr>
        <w:t>hjemmeside med både minimalt tekstindhold og den færdigklippede video.</w:t>
      </w:r>
      <w:ins w:id="241" w:author="Sophie Teinvig" w:date="2024-01-07T12:17:00Z">
        <w:r w:rsidR="006B30FC">
          <w:rPr>
            <w:sz w:val="24"/>
            <w:szCs w:val="24"/>
          </w:rPr>
          <w:t xml:space="preserve"> Jeg valgte at </w:t>
        </w:r>
      </w:ins>
      <w:ins w:id="242" w:author="Sophie Teinvig" w:date="2024-01-07T12:18:00Z">
        <w:r w:rsidR="00A766A6">
          <w:rPr>
            <w:sz w:val="24"/>
            <w:szCs w:val="24"/>
          </w:rPr>
          <w:t>fokus</w:t>
        </w:r>
        <w:r w:rsidR="008414BF">
          <w:rPr>
            <w:sz w:val="24"/>
            <w:szCs w:val="24"/>
          </w:rPr>
          <w:t>ere</w:t>
        </w:r>
      </w:ins>
      <w:ins w:id="243" w:author="Sophie Teinvig" w:date="2024-01-07T12:17:00Z">
        <w:r w:rsidR="006B30FC">
          <w:rPr>
            <w:sz w:val="24"/>
            <w:szCs w:val="24"/>
          </w:rPr>
          <w:t xml:space="preserve"> på færd</w:t>
        </w:r>
      </w:ins>
      <w:ins w:id="244" w:author="Sophie Teinvig" w:date="2024-01-07T12:18:00Z">
        <w:r w:rsidR="006B30FC">
          <w:rPr>
            <w:sz w:val="24"/>
            <w:szCs w:val="24"/>
          </w:rPr>
          <w:t>iggørelse af videodelen frem for</w:t>
        </w:r>
        <w:r w:rsidR="00A766A6">
          <w:rPr>
            <w:sz w:val="24"/>
            <w:szCs w:val="24"/>
          </w:rPr>
          <w:t xml:space="preserve"> hjemmesidens endelige look</w:t>
        </w:r>
        <w:r w:rsidR="008414BF">
          <w:rPr>
            <w:sz w:val="24"/>
            <w:szCs w:val="24"/>
          </w:rPr>
          <w:t xml:space="preserve"> for at prioritere </w:t>
        </w:r>
      </w:ins>
      <w:ins w:id="245" w:author="Sophie Teinvig" w:date="2024-01-07T12:19:00Z">
        <w:r w:rsidR="008414BF">
          <w:rPr>
            <w:sz w:val="24"/>
            <w:szCs w:val="24"/>
          </w:rPr>
          <w:t>min tid</w:t>
        </w:r>
      </w:ins>
      <w:ins w:id="246" w:author="Sophie Teinvig" w:date="2024-01-07T12:18:00Z">
        <w:r w:rsidR="008414BF">
          <w:rPr>
            <w:sz w:val="24"/>
            <w:szCs w:val="24"/>
          </w:rPr>
          <w:t xml:space="preserve"> bedst muligt.</w:t>
        </w:r>
      </w:ins>
      <w:del w:id="247" w:author="Sophie Teinvig" w:date="2024-01-07T12:18:00Z">
        <w:r w:rsidRPr="00AD2B76" w:rsidDel="008414BF">
          <w:rPr>
            <w:sz w:val="24"/>
            <w:szCs w:val="24"/>
          </w:rPr>
          <w:delText xml:space="preserve"> </w:delText>
        </w:r>
      </w:del>
      <w:del w:id="248" w:author="Sophie Teinvig" w:date="2024-01-07T11:14:00Z">
        <w:r w:rsidRPr="00AD2B76" w:rsidDel="00FF7BC8">
          <w:rPr>
            <w:sz w:val="24"/>
            <w:szCs w:val="24"/>
          </w:rPr>
          <w:delText>Meningen med denne opgave har været at bruge værktøjerne som en øvelse til casearbejdet, som beskrevet nedenfor om virksomhedssitet.</w:delText>
        </w:r>
      </w:del>
    </w:p>
    <w:p w14:paraId="0E01282A" w14:textId="1B6C59D1" w:rsidR="000C2483" w:rsidRDefault="00AD2B76" w:rsidP="00AD2B76">
      <w:pPr>
        <w:spacing w:line="276" w:lineRule="auto"/>
        <w:rPr>
          <w:ins w:id="249" w:author="Sophie Teinvig" w:date="2024-01-07T11:18:00Z"/>
          <w:sz w:val="24"/>
          <w:szCs w:val="24"/>
        </w:rPr>
      </w:pPr>
      <w:r w:rsidRPr="00AD2B76">
        <w:rPr>
          <w:sz w:val="24"/>
          <w:szCs w:val="24"/>
        </w:rPr>
        <w:t>Virksomhedssite:</w:t>
      </w:r>
      <w:r w:rsidRPr="00AD2B76">
        <w:rPr>
          <w:sz w:val="24"/>
          <w:szCs w:val="24"/>
        </w:rPr>
        <w:br/>
      </w:r>
      <w:r w:rsidRPr="00AD2B76">
        <w:rPr>
          <w:sz w:val="24"/>
          <w:szCs w:val="24"/>
        </w:rPr>
        <w:t xml:space="preserve">I det afsluttende projekt </w:t>
      </w:r>
      <w:del w:id="250" w:author="Sophie Teinvig" w:date="2024-01-07T11:15:00Z">
        <w:r w:rsidRPr="00AD2B76" w:rsidDel="00FF7BC8">
          <w:rPr>
            <w:sz w:val="24"/>
            <w:szCs w:val="24"/>
          </w:rPr>
          <w:delText xml:space="preserve">har jeg været </w:delText>
        </w:r>
      </w:del>
      <w:ins w:id="251" w:author="Sophie Teinvig" w:date="2024-01-07T11:15:00Z">
        <w:r w:rsidR="00FF7BC8">
          <w:rPr>
            <w:sz w:val="24"/>
            <w:szCs w:val="24"/>
          </w:rPr>
          <w:t xml:space="preserve">var jeg del af </w:t>
        </w:r>
      </w:ins>
      <w:del w:id="252" w:author="Sophie Teinvig" w:date="2024-01-07T11:15:00Z">
        <w:r w:rsidRPr="00AD2B76" w:rsidDel="00FF7BC8">
          <w:rPr>
            <w:sz w:val="24"/>
            <w:szCs w:val="24"/>
          </w:rPr>
          <w:delText xml:space="preserve">i </w:delText>
        </w:r>
      </w:del>
      <w:r w:rsidRPr="00AD2B76">
        <w:rPr>
          <w:sz w:val="24"/>
          <w:szCs w:val="24"/>
        </w:rPr>
        <w:t xml:space="preserve">en firemandsgruppe med Ida, Ladan og Josef. Vi har i samarbejde med </w:t>
      </w:r>
      <w:del w:id="253" w:author="Sophie Teinvig" w:date="2024-01-07T11:15:00Z">
        <w:r w:rsidRPr="00AD2B76" w:rsidDel="009A4F9D">
          <w:rPr>
            <w:sz w:val="24"/>
            <w:szCs w:val="24"/>
          </w:rPr>
          <w:delText>bager</w:delText>
        </w:r>
      </w:del>
      <w:ins w:id="254" w:author="Sophie Teinvig" w:date="2024-01-07T11:15:00Z">
        <w:r w:rsidR="009A4F9D">
          <w:rPr>
            <w:sz w:val="24"/>
            <w:szCs w:val="24"/>
          </w:rPr>
          <w:t>virksomheden</w:t>
        </w:r>
      </w:ins>
      <w:del w:id="255" w:author="Sophie Teinvig" w:date="2024-01-07T11:15:00Z">
        <w:r w:rsidRPr="00AD2B76" w:rsidDel="009A4F9D">
          <w:rPr>
            <w:sz w:val="24"/>
            <w:szCs w:val="24"/>
          </w:rPr>
          <w:delText>en</w:delText>
        </w:r>
      </w:del>
      <w:r w:rsidRPr="00AD2B76">
        <w:rPr>
          <w:sz w:val="24"/>
          <w:szCs w:val="24"/>
        </w:rPr>
        <w:t xml:space="preserve">, Vores Brød, lavet </w:t>
      </w:r>
      <w:del w:id="256" w:author="Sophie Teinvig" w:date="2024-01-07T11:15:00Z">
        <w:r w:rsidRPr="00AD2B76" w:rsidDel="009A4F9D">
          <w:rPr>
            <w:sz w:val="24"/>
            <w:szCs w:val="24"/>
          </w:rPr>
          <w:delText xml:space="preserve">et casearbejde for at </w:delText>
        </w:r>
      </w:del>
      <w:ins w:id="257" w:author="Sophie Teinvig" w:date="2024-01-07T11:15:00Z">
        <w:r w:rsidR="009A4F9D">
          <w:rPr>
            <w:sz w:val="24"/>
            <w:szCs w:val="24"/>
          </w:rPr>
          <w:t>e</w:t>
        </w:r>
      </w:ins>
      <w:ins w:id="258" w:author="Sophie Teinvig" w:date="2024-01-07T12:21:00Z">
        <w:r w:rsidR="009024D9">
          <w:rPr>
            <w:sz w:val="24"/>
            <w:szCs w:val="24"/>
          </w:rPr>
          <w:t>t</w:t>
        </w:r>
      </w:ins>
      <w:ins w:id="259" w:author="Sophie Teinvig" w:date="2024-01-07T11:15:00Z">
        <w:r w:rsidR="009A4F9D">
          <w:rPr>
            <w:sz w:val="24"/>
            <w:szCs w:val="24"/>
          </w:rPr>
          <w:t xml:space="preserve"> </w:t>
        </w:r>
      </w:ins>
      <w:proofErr w:type="spellStart"/>
      <w:r w:rsidRPr="00AD2B76">
        <w:rPr>
          <w:sz w:val="24"/>
          <w:szCs w:val="24"/>
        </w:rPr>
        <w:t>redesig</w:t>
      </w:r>
      <w:ins w:id="260" w:author="Sophie Teinvig" w:date="2024-01-07T11:15:00Z">
        <w:r w:rsidR="009A4F9D">
          <w:rPr>
            <w:sz w:val="24"/>
            <w:szCs w:val="24"/>
          </w:rPr>
          <w:t>n</w:t>
        </w:r>
        <w:proofErr w:type="spellEnd"/>
        <w:r w:rsidR="009A4F9D">
          <w:rPr>
            <w:sz w:val="24"/>
            <w:szCs w:val="24"/>
          </w:rPr>
          <w:t xml:space="preserve"> af</w:t>
        </w:r>
      </w:ins>
      <w:del w:id="261" w:author="Sophie Teinvig" w:date="2024-01-07T11:15:00Z">
        <w:r w:rsidRPr="00AD2B76" w:rsidDel="009A4F9D">
          <w:rPr>
            <w:sz w:val="24"/>
            <w:szCs w:val="24"/>
          </w:rPr>
          <w:delText>ne</w:delText>
        </w:r>
      </w:del>
      <w:r w:rsidRPr="00AD2B76">
        <w:rPr>
          <w:sz w:val="24"/>
          <w:szCs w:val="24"/>
        </w:rPr>
        <w:t xml:space="preserve"> deres eksisterende </w:t>
      </w:r>
      <w:ins w:id="262" w:author="Sophie Teinvig" w:date="2024-01-07T11:15:00Z">
        <w:r w:rsidR="009A4F9D">
          <w:rPr>
            <w:sz w:val="24"/>
            <w:szCs w:val="24"/>
          </w:rPr>
          <w:t>(</w:t>
        </w:r>
      </w:ins>
      <w:r w:rsidRPr="00AD2B76">
        <w:rPr>
          <w:sz w:val="24"/>
          <w:szCs w:val="24"/>
        </w:rPr>
        <w:t>og ufærdige</w:t>
      </w:r>
      <w:ins w:id="263" w:author="Sophie Teinvig" w:date="2024-01-07T11:15:00Z">
        <w:r w:rsidR="009A4F9D">
          <w:rPr>
            <w:sz w:val="24"/>
            <w:szCs w:val="24"/>
          </w:rPr>
          <w:t>)</w:t>
        </w:r>
      </w:ins>
      <w:r w:rsidRPr="00AD2B76">
        <w:rPr>
          <w:sz w:val="24"/>
          <w:szCs w:val="24"/>
        </w:rPr>
        <w:t xml:space="preserve"> hjemmeside ved at kode et </w:t>
      </w:r>
      <w:del w:id="264" w:author="Sophie Teinvig" w:date="2024-01-07T11:15:00Z">
        <w:r w:rsidRPr="00AD2B76" w:rsidDel="000E5B81">
          <w:rPr>
            <w:sz w:val="24"/>
            <w:szCs w:val="24"/>
          </w:rPr>
          <w:delText xml:space="preserve">helt </w:delText>
        </w:r>
      </w:del>
      <w:r w:rsidRPr="00AD2B76">
        <w:rPr>
          <w:sz w:val="24"/>
          <w:szCs w:val="24"/>
        </w:rPr>
        <w:t>nyt</w:t>
      </w:r>
      <w:ins w:id="265" w:author="Sophie Teinvig" w:date="2024-01-07T12:14:00Z">
        <w:r w:rsidR="00843095">
          <w:rPr>
            <w:sz w:val="24"/>
            <w:szCs w:val="24"/>
          </w:rPr>
          <w:t xml:space="preserve">, brugervenligt og </w:t>
        </w:r>
        <w:proofErr w:type="spellStart"/>
        <w:r w:rsidR="00843095">
          <w:rPr>
            <w:sz w:val="24"/>
            <w:szCs w:val="24"/>
          </w:rPr>
          <w:t>responsivt</w:t>
        </w:r>
        <w:proofErr w:type="spellEnd"/>
        <w:r w:rsidR="00843095">
          <w:rPr>
            <w:sz w:val="24"/>
            <w:szCs w:val="24"/>
          </w:rPr>
          <w:t xml:space="preserve"> </w:t>
        </w:r>
      </w:ins>
      <w:del w:id="266" w:author="Sophie Teinvig" w:date="2024-01-07T12:14:00Z">
        <w:r w:rsidRPr="00AD2B76" w:rsidDel="00843095">
          <w:rPr>
            <w:sz w:val="24"/>
            <w:szCs w:val="24"/>
          </w:rPr>
          <w:delText xml:space="preserve"> </w:delText>
        </w:r>
      </w:del>
      <w:r w:rsidRPr="00AD2B76">
        <w:rPr>
          <w:sz w:val="24"/>
          <w:szCs w:val="24"/>
        </w:rPr>
        <w:t>site. I denne opgave har det primært drejet sig om at interviewe og skabe 2x videoproduktion af samme optagede videomateriale, som vi har klippet i Premiere Pro. Den ene video har fungeret som en kort pilotvideo, hvor</w:t>
      </w:r>
      <w:del w:id="267" w:author="Sophie Teinvig" w:date="2024-01-07T11:16:00Z">
        <w:r w:rsidRPr="00AD2B76" w:rsidDel="000E5B81">
          <w:rPr>
            <w:sz w:val="24"/>
            <w:szCs w:val="24"/>
          </w:rPr>
          <w:delText>imod</w:delText>
        </w:r>
      </w:del>
      <w:r w:rsidRPr="00AD2B76">
        <w:rPr>
          <w:sz w:val="24"/>
          <w:szCs w:val="24"/>
        </w:rPr>
        <w:t xml:space="preserve"> den anden video </w:t>
      </w:r>
      <w:del w:id="268" w:author="Sophie Teinvig" w:date="2024-01-07T11:16:00Z">
        <w:r w:rsidRPr="00AD2B76" w:rsidDel="000E5B81">
          <w:rPr>
            <w:sz w:val="24"/>
            <w:szCs w:val="24"/>
          </w:rPr>
          <w:delText xml:space="preserve">som </w:delText>
        </w:r>
      </w:del>
      <w:ins w:id="269" w:author="Sophie Teinvig" w:date="2024-01-07T11:16:00Z">
        <w:r w:rsidR="000E5B81">
          <w:rPr>
            <w:sz w:val="24"/>
            <w:szCs w:val="24"/>
          </w:rPr>
          <w:t xml:space="preserve">udgør </w:t>
        </w:r>
      </w:ins>
      <w:r w:rsidRPr="00AD2B76">
        <w:rPr>
          <w:sz w:val="24"/>
          <w:szCs w:val="24"/>
        </w:rPr>
        <w:t xml:space="preserve">en længere præsentation og interview af </w:t>
      </w:r>
      <w:del w:id="270" w:author="Sophie Teinvig" w:date="2024-01-07T11:16:00Z">
        <w:r w:rsidRPr="00AD2B76" w:rsidDel="000E5B81">
          <w:rPr>
            <w:sz w:val="24"/>
            <w:szCs w:val="24"/>
          </w:rPr>
          <w:delText xml:space="preserve">bagerens </w:delText>
        </w:r>
      </w:del>
      <w:ins w:id="271" w:author="Sophie Teinvig" w:date="2024-01-07T11:16:00Z">
        <w:r w:rsidR="000E5B81">
          <w:rPr>
            <w:sz w:val="24"/>
            <w:szCs w:val="24"/>
          </w:rPr>
          <w:t xml:space="preserve">virksomhedens </w:t>
        </w:r>
      </w:ins>
      <w:del w:id="272" w:author="Sophie Teinvig" w:date="2024-01-07T11:16:00Z">
        <w:r w:rsidRPr="00AD2B76" w:rsidDel="000E5B81">
          <w:rPr>
            <w:sz w:val="24"/>
            <w:szCs w:val="24"/>
          </w:rPr>
          <w:delText>indehaver</w:delText>
        </w:r>
      </w:del>
      <w:ins w:id="273" w:author="Sophie Teinvig" w:date="2024-01-07T11:16:00Z">
        <w:r w:rsidR="000E5B81">
          <w:rPr>
            <w:sz w:val="24"/>
            <w:szCs w:val="24"/>
          </w:rPr>
          <w:t>ejer</w:t>
        </w:r>
      </w:ins>
      <w:r w:rsidRPr="00AD2B76">
        <w:rPr>
          <w:sz w:val="24"/>
          <w:szCs w:val="24"/>
        </w:rPr>
        <w:t xml:space="preserve">. Derudover har vi taget billeder i både bred- og højformat, som har vi redigeret i Photoshop. </w:t>
      </w:r>
    </w:p>
    <w:p w14:paraId="0A5CB9DB" w14:textId="043F0C02" w:rsidR="00AD2B76" w:rsidRDefault="00426492" w:rsidP="00AD2B76">
      <w:pPr>
        <w:spacing w:line="276" w:lineRule="auto"/>
        <w:rPr>
          <w:ins w:id="274" w:author="Sophie Teinvig" w:date="2024-01-07T11:18:00Z"/>
          <w:sz w:val="24"/>
          <w:szCs w:val="24"/>
        </w:rPr>
      </w:pPr>
      <w:ins w:id="275" w:author="Sophie Teinvig" w:date="2024-01-07T11:19:00Z">
        <w:r>
          <w:rPr>
            <w:sz w:val="24"/>
            <w:szCs w:val="24"/>
          </w:rPr>
          <w:t xml:space="preserve">Projektet afsluttedes med </w:t>
        </w:r>
      </w:ins>
      <w:del w:id="276" w:author="Sophie Teinvig" w:date="2024-01-07T11:18:00Z">
        <w:r w:rsidR="00AD2B76" w:rsidRPr="00AD2B76" w:rsidDel="000C2483">
          <w:rPr>
            <w:sz w:val="24"/>
            <w:szCs w:val="24"/>
          </w:rPr>
          <w:delText xml:space="preserve">Vi har lært meget nyt i dette tema, og samtidig har vi fået </w:delText>
        </w:r>
      </w:del>
      <w:del w:id="277" w:author="Sophie Teinvig" w:date="2024-01-07T11:17:00Z">
        <w:r w:rsidR="00AD2B76" w:rsidRPr="00AD2B76" w:rsidDel="00163D87">
          <w:rPr>
            <w:sz w:val="24"/>
            <w:szCs w:val="24"/>
          </w:rPr>
          <w:delText xml:space="preserve">gentagelser fra de </w:delText>
        </w:r>
      </w:del>
      <w:del w:id="278" w:author="Sophie Teinvig" w:date="2024-01-07T11:18:00Z">
        <w:r w:rsidR="00AD2B76" w:rsidRPr="00AD2B76" w:rsidDel="000C2483">
          <w:rPr>
            <w:sz w:val="24"/>
            <w:szCs w:val="24"/>
          </w:rPr>
          <w:delText>tidligere temaer</w:delText>
        </w:r>
        <w:r w:rsidR="00AD2B76" w:rsidRPr="00AD2B76" w:rsidDel="00163D87">
          <w:rPr>
            <w:sz w:val="24"/>
            <w:szCs w:val="24"/>
          </w:rPr>
          <w:delText>, vi har deltaget i</w:delText>
        </w:r>
        <w:r w:rsidR="00AD2B76" w:rsidRPr="00AD2B76" w:rsidDel="000C2483">
          <w:rPr>
            <w:sz w:val="24"/>
            <w:szCs w:val="24"/>
          </w:rPr>
          <w:delText xml:space="preserve">. </w:delText>
        </w:r>
        <w:r w:rsidR="00AD2B76" w:rsidRPr="00AD2B76" w:rsidDel="00163D87">
          <w:rPr>
            <w:sz w:val="24"/>
            <w:szCs w:val="24"/>
          </w:rPr>
          <w:delText xml:space="preserve">Heriblandt </w:delText>
        </w:r>
        <w:r w:rsidR="00AD2B76" w:rsidRPr="00AD2B76" w:rsidDel="000C2483">
          <w:rPr>
            <w:sz w:val="24"/>
            <w:szCs w:val="24"/>
          </w:rPr>
          <w:delText>har vi fået mere forståelse for - og ny viden om - filformater, samarbejde, diverse tests, GitHub, Filezilla, Trello, SCRUM, webdesign, procesdokumentation, responsivitet ifm. grid og flex, klippeteori, videoimplementering på YouTube, mv.</w:delText>
        </w:r>
        <w:r w:rsidR="00AD2B76" w:rsidDel="000C2483">
          <w:rPr>
            <w:sz w:val="24"/>
            <w:szCs w:val="24"/>
          </w:rPr>
          <w:br/>
        </w:r>
      </w:del>
      <w:del w:id="279" w:author="Sophie Teinvig" w:date="2024-01-07T11:17:00Z">
        <w:r w:rsidR="00AD2B76" w:rsidRPr="00AD2B76" w:rsidDel="00163D87">
          <w:rPr>
            <w:sz w:val="24"/>
            <w:szCs w:val="24"/>
          </w:rPr>
          <w:delText xml:space="preserve">Vi har alle samarbejdet godt og været overvejende enige om større og mindre ting, herunder det æstetiske udtryk af vores produkt samt processen hen til det endelige, digitale resultat. Vi er alle kommet tilfredse i mål med vores website, som vi alle har bidraget godt til at få færdigproduceret. </w:delText>
        </w:r>
      </w:del>
      <w:del w:id="280" w:author="Sophie Teinvig" w:date="2024-01-07T11:18:00Z">
        <w:r w:rsidR="00AD2B76" w:rsidRPr="00AD2B76" w:rsidDel="000C2483">
          <w:rPr>
            <w:sz w:val="24"/>
            <w:szCs w:val="24"/>
          </w:rPr>
          <w:delText xml:space="preserve">Desuden </w:delText>
        </w:r>
      </w:del>
      <w:del w:id="281" w:author="Sophie Teinvig" w:date="2024-01-07T11:19:00Z">
        <w:r w:rsidR="00AD2B76" w:rsidRPr="00AD2B76" w:rsidDel="00426492">
          <w:rPr>
            <w:sz w:val="24"/>
            <w:szCs w:val="24"/>
          </w:rPr>
          <w:delText xml:space="preserve">har vi skabt </w:delText>
        </w:r>
      </w:del>
      <w:r w:rsidR="00AD2B76" w:rsidRPr="00AD2B76">
        <w:rPr>
          <w:sz w:val="24"/>
          <w:szCs w:val="24"/>
        </w:rPr>
        <w:t xml:space="preserve">en Google Slides-præsentation, som vi </w:t>
      </w:r>
      <w:ins w:id="282" w:author="Sophie Teinvig" w:date="2024-01-07T12:21:00Z">
        <w:r w:rsidR="00C25F25">
          <w:rPr>
            <w:sz w:val="24"/>
            <w:szCs w:val="24"/>
          </w:rPr>
          <w:t xml:space="preserve">fælles </w:t>
        </w:r>
      </w:ins>
      <w:del w:id="283" w:author="Sophie Teinvig" w:date="2024-01-07T11:19:00Z">
        <w:r w:rsidR="00AD2B76" w:rsidRPr="00AD2B76" w:rsidDel="00426492">
          <w:rPr>
            <w:sz w:val="24"/>
            <w:szCs w:val="24"/>
          </w:rPr>
          <w:delText xml:space="preserve">har fået </w:delText>
        </w:r>
      </w:del>
      <w:r w:rsidR="00AD2B76" w:rsidRPr="00AD2B76">
        <w:rPr>
          <w:sz w:val="24"/>
          <w:szCs w:val="24"/>
        </w:rPr>
        <w:t>præsentere</w:t>
      </w:r>
      <w:ins w:id="284" w:author="Sophie Teinvig" w:date="2024-01-07T11:19:00Z">
        <w:r>
          <w:rPr>
            <w:sz w:val="24"/>
            <w:szCs w:val="24"/>
          </w:rPr>
          <w:t>de</w:t>
        </w:r>
      </w:ins>
      <w:del w:id="285" w:author="Sophie Teinvig" w:date="2024-01-07T11:19:00Z">
        <w:r w:rsidR="00AD2B76" w:rsidRPr="00AD2B76" w:rsidDel="00426492">
          <w:rPr>
            <w:sz w:val="24"/>
            <w:szCs w:val="24"/>
          </w:rPr>
          <w:delText>t</w:delText>
        </w:r>
      </w:del>
      <w:r w:rsidR="00AD2B76" w:rsidRPr="00AD2B76">
        <w:rPr>
          <w:sz w:val="24"/>
          <w:szCs w:val="24"/>
        </w:rPr>
        <w:t xml:space="preserve"> inden </w:t>
      </w:r>
      <w:r w:rsidR="00AD2B76" w:rsidRPr="00AD2B76">
        <w:rPr>
          <w:sz w:val="24"/>
          <w:szCs w:val="24"/>
        </w:rPr>
        <w:lastRenderedPageBreak/>
        <w:t>juleferien</w:t>
      </w:r>
      <w:ins w:id="286" w:author="Sophie Teinvig" w:date="2024-01-07T11:19:00Z">
        <w:r>
          <w:rPr>
            <w:sz w:val="24"/>
            <w:szCs w:val="24"/>
          </w:rPr>
          <w:t xml:space="preserve">. Her modtog </w:t>
        </w:r>
      </w:ins>
      <w:del w:id="287" w:author="Sophie Teinvig" w:date="2024-01-07T11:19:00Z">
        <w:r w:rsidR="00AD2B76" w:rsidRPr="00AD2B76" w:rsidDel="00426492">
          <w:rPr>
            <w:sz w:val="24"/>
            <w:szCs w:val="24"/>
          </w:rPr>
          <w:delText xml:space="preserve">, hvor </w:delText>
        </w:r>
      </w:del>
      <w:r w:rsidR="00AD2B76" w:rsidRPr="00AD2B76">
        <w:rPr>
          <w:sz w:val="24"/>
          <w:szCs w:val="24"/>
        </w:rPr>
        <w:t xml:space="preserve">vi </w:t>
      </w:r>
      <w:del w:id="288" w:author="Sophie Teinvig" w:date="2024-01-07T11:19:00Z">
        <w:r w:rsidR="00AD2B76" w:rsidRPr="00AD2B76" w:rsidDel="00426492">
          <w:rPr>
            <w:sz w:val="24"/>
            <w:szCs w:val="24"/>
          </w:rPr>
          <w:delText xml:space="preserve">modtog </w:delText>
        </w:r>
      </w:del>
      <w:r w:rsidR="00AD2B76" w:rsidRPr="00AD2B76">
        <w:rPr>
          <w:sz w:val="24"/>
          <w:szCs w:val="24"/>
        </w:rPr>
        <w:t xml:space="preserve">både ris og (primært) ros. </w:t>
      </w:r>
      <w:del w:id="289" w:author="Sophie Teinvig" w:date="2024-01-07T11:20:00Z">
        <w:r w:rsidR="00AD2B76" w:rsidRPr="00AD2B76" w:rsidDel="009A4031">
          <w:rPr>
            <w:sz w:val="24"/>
            <w:szCs w:val="24"/>
          </w:rPr>
          <w:delText xml:space="preserve">Den knap så gode feedback har fx </w:delText>
        </w:r>
      </w:del>
      <w:ins w:id="290" w:author="Sophie Teinvig" w:date="2024-01-07T11:20:00Z">
        <w:r w:rsidR="009A4031">
          <w:rPr>
            <w:sz w:val="24"/>
            <w:szCs w:val="24"/>
          </w:rPr>
          <w:t xml:space="preserve">Vi blev </w:t>
        </w:r>
        <w:r w:rsidR="005E35EC">
          <w:rPr>
            <w:sz w:val="24"/>
            <w:szCs w:val="24"/>
          </w:rPr>
          <w:t xml:space="preserve">bl.a. </w:t>
        </w:r>
        <w:r w:rsidR="009A4031">
          <w:rPr>
            <w:sz w:val="24"/>
            <w:szCs w:val="24"/>
          </w:rPr>
          <w:t xml:space="preserve">rådet til at anvende </w:t>
        </w:r>
      </w:ins>
      <w:del w:id="291" w:author="Sophie Teinvig" w:date="2024-01-07T11:20:00Z">
        <w:r w:rsidR="00AD2B76" w:rsidRPr="00AD2B76" w:rsidDel="009A4031">
          <w:rPr>
            <w:sz w:val="24"/>
            <w:szCs w:val="24"/>
          </w:rPr>
          <w:delText xml:space="preserve">drejet sig om </w:delText>
        </w:r>
      </w:del>
      <w:r w:rsidR="00AD2B76" w:rsidRPr="00AD2B76">
        <w:rPr>
          <w:sz w:val="24"/>
          <w:szCs w:val="24"/>
        </w:rPr>
        <w:t>kortere centrerede tekster</w:t>
      </w:r>
      <w:del w:id="292" w:author="Sophie Teinvig" w:date="2024-01-07T11:20:00Z">
        <w:r w:rsidR="00AD2B76" w:rsidRPr="00AD2B76" w:rsidDel="005E35EC">
          <w:rPr>
            <w:sz w:val="24"/>
            <w:szCs w:val="24"/>
          </w:rPr>
          <w:delText xml:space="preserve">, hvorimod den positive feedback har bestået </w:delText>
        </w:r>
      </w:del>
      <w:ins w:id="293" w:author="Sophie Teinvig" w:date="2024-01-07T11:20:00Z">
        <w:r w:rsidR="005E35EC">
          <w:rPr>
            <w:sz w:val="24"/>
            <w:szCs w:val="24"/>
          </w:rPr>
          <w:t xml:space="preserve">. </w:t>
        </w:r>
      </w:ins>
      <w:ins w:id="294" w:author="Sophie Teinvig" w:date="2024-01-07T11:21:00Z">
        <w:r w:rsidR="00B10D89">
          <w:rPr>
            <w:sz w:val="24"/>
            <w:szCs w:val="24"/>
          </w:rPr>
          <w:t xml:space="preserve">Omvendt fik vi </w:t>
        </w:r>
        <w:r w:rsidR="005E35EC">
          <w:rPr>
            <w:sz w:val="24"/>
            <w:szCs w:val="24"/>
          </w:rPr>
          <w:t>ros for</w:t>
        </w:r>
      </w:ins>
      <w:del w:id="295" w:author="Sophie Teinvig" w:date="2024-01-07T11:21:00Z">
        <w:r w:rsidR="00AD2B76" w:rsidRPr="00AD2B76" w:rsidDel="00B10D89">
          <w:rPr>
            <w:sz w:val="24"/>
            <w:szCs w:val="24"/>
          </w:rPr>
          <w:delText>af</w:delText>
        </w:r>
      </w:del>
      <w:r w:rsidR="00AD2B76" w:rsidRPr="00AD2B76">
        <w:rPr>
          <w:sz w:val="24"/>
          <w:szCs w:val="24"/>
        </w:rPr>
        <w:t>, at</w:t>
      </w:r>
      <w:del w:id="296" w:author="Sophie Teinvig" w:date="2024-01-07T11:21:00Z">
        <w:r w:rsidR="00AD2B76" w:rsidRPr="00AD2B76" w:rsidDel="00B10D89">
          <w:rPr>
            <w:sz w:val="24"/>
            <w:szCs w:val="24"/>
          </w:rPr>
          <w:delText xml:space="preserve"> vores udgangspunkt var næsten ikke-eksisterende i form at det ufærdige site,</w:delText>
        </w:r>
      </w:del>
      <w:r w:rsidR="00AD2B76" w:rsidRPr="00AD2B76">
        <w:rPr>
          <w:sz w:val="24"/>
          <w:szCs w:val="24"/>
        </w:rPr>
        <w:t xml:space="preserve"> </w:t>
      </w:r>
      <w:del w:id="297" w:author="Sophie Teinvig" w:date="2024-01-07T11:21:00Z">
        <w:r w:rsidR="00AD2B76" w:rsidRPr="00AD2B76" w:rsidDel="00B10D89">
          <w:rPr>
            <w:sz w:val="24"/>
            <w:szCs w:val="24"/>
          </w:rPr>
          <w:delText xml:space="preserve">og at </w:delText>
        </w:r>
      </w:del>
      <w:r w:rsidR="00AD2B76" w:rsidRPr="00AD2B76">
        <w:rPr>
          <w:sz w:val="24"/>
          <w:szCs w:val="24"/>
        </w:rPr>
        <w:t>vi kom flot og professionelt i mål</w:t>
      </w:r>
      <w:ins w:id="298" w:author="Sophie Teinvig" w:date="2024-01-07T11:21:00Z">
        <w:r w:rsidR="00B10D89">
          <w:rPr>
            <w:sz w:val="24"/>
            <w:szCs w:val="24"/>
          </w:rPr>
          <w:t xml:space="preserve"> til trods for </w:t>
        </w:r>
        <w:r w:rsidR="00B10D89" w:rsidRPr="00AD2B76">
          <w:rPr>
            <w:sz w:val="24"/>
            <w:szCs w:val="24"/>
          </w:rPr>
          <w:t xml:space="preserve">vores udgangspunkt </w:t>
        </w:r>
        <w:r w:rsidR="00B10D89">
          <w:rPr>
            <w:sz w:val="24"/>
            <w:szCs w:val="24"/>
          </w:rPr>
          <w:t xml:space="preserve">i </w:t>
        </w:r>
        <w:r w:rsidR="008F707D">
          <w:rPr>
            <w:sz w:val="24"/>
            <w:szCs w:val="24"/>
          </w:rPr>
          <w:t>virksomhedens</w:t>
        </w:r>
      </w:ins>
      <w:ins w:id="299" w:author="Sophie Teinvig" w:date="2024-01-07T11:22:00Z">
        <w:r w:rsidR="008F707D">
          <w:rPr>
            <w:sz w:val="24"/>
            <w:szCs w:val="24"/>
          </w:rPr>
          <w:t xml:space="preserve"> meget </w:t>
        </w:r>
      </w:ins>
      <w:ins w:id="300" w:author="Sophie Teinvig" w:date="2024-01-07T11:21:00Z">
        <w:r w:rsidR="00B10D89" w:rsidRPr="00AD2B76">
          <w:rPr>
            <w:sz w:val="24"/>
            <w:szCs w:val="24"/>
          </w:rPr>
          <w:t>ufærdig</w:t>
        </w:r>
      </w:ins>
      <w:ins w:id="301" w:author="Sophie Teinvig" w:date="2024-01-07T11:22:00Z">
        <w:r w:rsidR="008F707D">
          <w:rPr>
            <w:sz w:val="24"/>
            <w:szCs w:val="24"/>
          </w:rPr>
          <w:t>e</w:t>
        </w:r>
      </w:ins>
      <w:ins w:id="302" w:author="Sophie Teinvig" w:date="2024-01-07T11:21:00Z">
        <w:r w:rsidR="00B10D89" w:rsidRPr="00AD2B76">
          <w:rPr>
            <w:sz w:val="24"/>
            <w:szCs w:val="24"/>
          </w:rPr>
          <w:t xml:space="preserve"> site</w:t>
        </w:r>
      </w:ins>
      <w:r w:rsidR="00AD2B76" w:rsidRPr="00AD2B76">
        <w:rPr>
          <w:sz w:val="24"/>
          <w:szCs w:val="24"/>
        </w:rPr>
        <w:t>.</w:t>
      </w:r>
    </w:p>
    <w:p w14:paraId="60916075" w14:textId="15755A04" w:rsidR="000C2483" w:rsidRPr="00AD2B76" w:rsidDel="00A6064B" w:rsidRDefault="000C2483" w:rsidP="00AD2B76">
      <w:pPr>
        <w:spacing w:line="276" w:lineRule="auto"/>
        <w:rPr>
          <w:del w:id="303" w:author="Sophie Teinvig" w:date="2024-01-07T12:11:00Z"/>
          <w:sz w:val="24"/>
          <w:szCs w:val="24"/>
        </w:rPr>
      </w:pPr>
    </w:p>
    <w:p w14:paraId="05187BF3" w14:textId="77777777" w:rsidR="00AD2B76" w:rsidRPr="00AD2B76" w:rsidRDefault="00AD2B76" w:rsidP="00AD2B76">
      <w:pPr>
        <w:spacing w:line="276" w:lineRule="auto"/>
        <w:rPr>
          <w:sz w:val="24"/>
          <w:szCs w:val="24"/>
        </w:rPr>
      </w:pPr>
    </w:p>
    <w:sectPr w:rsidR="00AD2B76" w:rsidRPr="00AD2B76">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phie Teinvig" w:date="2024-01-07T10:22:00Z" w:initials="ST">
    <w:p w14:paraId="1D60FE5D" w14:textId="77777777" w:rsidR="00671C4B" w:rsidRDefault="00671C4B" w:rsidP="00671C4B">
      <w:pPr>
        <w:pStyle w:val="Kommentartekst"/>
        <w:numPr>
          <w:ilvl w:val="0"/>
          <w:numId w:val="1"/>
        </w:numPr>
      </w:pPr>
      <w:r>
        <w:rPr>
          <w:rStyle w:val="Kommentarhenvisning"/>
        </w:rPr>
        <w:annotationRef/>
      </w:r>
      <w:r>
        <w:t xml:space="preserve">Viden </w:t>
      </w:r>
    </w:p>
    <w:p w14:paraId="2D0AE9B6" w14:textId="77777777" w:rsidR="00671C4B" w:rsidRDefault="00671C4B" w:rsidP="00671C4B">
      <w:pPr>
        <w:pStyle w:val="Kommentartekst"/>
        <w:numPr>
          <w:ilvl w:val="0"/>
          <w:numId w:val="1"/>
        </w:numPr>
      </w:pPr>
      <w:r>
        <w:t>Færdighed</w:t>
      </w:r>
    </w:p>
    <w:p w14:paraId="15F89B29" w14:textId="77777777" w:rsidR="00671C4B" w:rsidRDefault="00671C4B" w:rsidP="00671C4B">
      <w:pPr>
        <w:pStyle w:val="Kommentartekst"/>
        <w:numPr>
          <w:ilvl w:val="0"/>
          <w:numId w:val="1"/>
        </w:numPr>
      </w:pPr>
      <w:r>
        <w:t>Kompetence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F89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D1E3E92" w16cex:dateUtc="2024-01-07T09: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F89B29" w16cid:durableId="4D1E3E9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D24AF"/>
    <w:multiLevelType w:val="hybridMultilevel"/>
    <w:tmpl w:val="BD86572E"/>
    <w:lvl w:ilvl="0" w:tplc="D89427FE">
      <w:start w:val="1"/>
      <w:numFmt w:val="decimal"/>
      <w:lvlText w:val="%1)"/>
      <w:lvlJc w:val="left"/>
      <w:pPr>
        <w:ind w:left="1020" w:hanging="360"/>
      </w:pPr>
    </w:lvl>
    <w:lvl w:ilvl="1" w:tplc="B24A34B2">
      <w:start w:val="1"/>
      <w:numFmt w:val="decimal"/>
      <w:lvlText w:val="%2)"/>
      <w:lvlJc w:val="left"/>
      <w:pPr>
        <w:ind w:left="1020" w:hanging="360"/>
      </w:pPr>
    </w:lvl>
    <w:lvl w:ilvl="2" w:tplc="214008E6">
      <w:start w:val="1"/>
      <w:numFmt w:val="decimal"/>
      <w:lvlText w:val="%3)"/>
      <w:lvlJc w:val="left"/>
      <w:pPr>
        <w:ind w:left="1020" w:hanging="360"/>
      </w:pPr>
    </w:lvl>
    <w:lvl w:ilvl="3" w:tplc="CD805D2E">
      <w:start w:val="1"/>
      <w:numFmt w:val="decimal"/>
      <w:lvlText w:val="%4)"/>
      <w:lvlJc w:val="left"/>
      <w:pPr>
        <w:ind w:left="1020" w:hanging="360"/>
      </w:pPr>
    </w:lvl>
    <w:lvl w:ilvl="4" w:tplc="368AB20C">
      <w:start w:val="1"/>
      <w:numFmt w:val="decimal"/>
      <w:lvlText w:val="%5)"/>
      <w:lvlJc w:val="left"/>
      <w:pPr>
        <w:ind w:left="1020" w:hanging="360"/>
      </w:pPr>
    </w:lvl>
    <w:lvl w:ilvl="5" w:tplc="1D722946">
      <w:start w:val="1"/>
      <w:numFmt w:val="decimal"/>
      <w:lvlText w:val="%6)"/>
      <w:lvlJc w:val="left"/>
      <w:pPr>
        <w:ind w:left="1020" w:hanging="360"/>
      </w:pPr>
    </w:lvl>
    <w:lvl w:ilvl="6" w:tplc="C778D1C0">
      <w:start w:val="1"/>
      <w:numFmt w:val="decimal"/>
      <w:lvlText w:val="%7)"/>
      <w:lvlJc w:val="left"/>
      <w:pPr>
        <w:ind w:left="1020" w:hanging="360"/>
      </w:pPr>
    </w:lvl>
    <w:lvl w:ilvl="7" w:tplc="2F66CAE8">
      <w:start w:val="1"/>
      <w:numFmt w:val="decimal"/>
      <w:lvlText w:val="%8)"/>
      <w:lvlJc w:val="left"/>
      <w:pPr>
        <w:ind w:left="1020" w:hanging="360"/>
      </w:pPr>
    </w:lvl>
    <w:lvl w:ilvl="8" w:tplc="C3D42132">
      <w:start w:val="1"/>
      <w:numFmt w:val="decimal"/>
      <w:lvlText w:val="%9)"/>
      <w:lvlJc w:val="left"/>
      <w:pPr>
        <w:ind w:left="1020" w:hanging="360"/>
      </w:pPr>
    </w:lvl>
  </w:abstractNum>
  <w:num w:numId="1" w16cid:durableId="176364691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phie Teinvig">
    <w15:presenceInfo w15:providerId="Windows Live" w15:userId="89dccf660776c3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B76"/>
    <w:rsid w:val="0000267B"/>
    <w:rsid w:val="00070C3B"/>
    <w:rsid w:val="000C2483"/>
    <w:rsid w:val="000C49AF"/>
    <w:rsid w:val="000E5B81"/>
    <w:rsid w:val="000F1898"/>
    <w:rsid w:val="00144096"/>
    <w:rsid w:val="00163D87"/>
    <w:rsid w:val="00187302"/>
    <w:rsid w:val="001D104B"/>
    <w:rsid w:val="00230FD0"/>
    <w:rsid w:val="00260722"/>
    <w:rsid w:val="00280B7D"/>
    <w:rsid w:val="00281116"/>
    <w:rsid w:val="00282309"/>
    <w:rsid w:val="002F4409"/>
    <w:rsid w:val="0036027F"/>
    <w:rsid w:val="00386F4A"/>
    <w:rsid w:val="00387FC0"/>
    <w:rsid w:val="00396731"/>
    <w:rsid w:val="003A1F7A"/>
    <w:rsid w:val="003A59BD"/>
    <w:rsid w:val="003B6AE1"/>
    <w:rsid w:val="003C4597"/>
    <w:rsid w:val="003C4A20"/>
    <w:rsid w:val="0040207D"/>
    <w:rsid w:val="00426492"/>
    <w:rsid w:val="00446BFF"/>
    <w:rsid w:val="004562AA"/>
    <w:rsid w:val="004828CA"/>
    <w:rsid w:val="00584C12"/>
    <w:rsid w:val="0058558A"/>
    <w:rsid w:val="00592404"/>
    <w:rsid w:val="005B5E39"/>
    <w:rsid w:val="005E35EC"/>
    <w:rsid w:val="00610BFE"/>
    <w:rsid w:val="006123DD"/>
    <w:rsid w:val="00626A62"/>
    <w:rsid w:val="0065332F"/>
    <w:rsid w:val="00671C4B"/>
    <w:rsid w:val="006B2263"/>
    <w:rsid w:val="006B30FC"/>
    <w:rsid w:val="006C762A"/>
    <w:rsid w:val="006E4390"/>
    <w:rsid w:val="00752CAB"/>
    <w:rsid w:val="00791F7B"/>
    <w:rsid w:val="007B67B1"/>
    <w:rsid w:val="007C0282"/>
    <w:rsid w:val="0082792B"/>
    <w:rsid w:val="00827936"/>
    <w:rsid w:val="008414BF"/>
    <w:rsid w:val="00843095"/>
    <w:rsid w:val="008C7E8C"/>
    <w:rsid w:val="008F3EEF"/>
    <w:rsid w:val="008F707D"/>
    <w:rsid w:val="009024D9"/>
    <w:rsid w:val="0090606A"/>
    <w:rsid w:val="00977E66"/>
    <w:rsid w:val="00994AC8"/>
    <w:rsid w:val="009A4031"/>
    <w:rsid w:val="009A4F9D"/>
    <w:rsid w:val="009B5D22"/>
    <w:rsid w:val="009C5D28"/>
    <w:rsid w:val="009D5477"/>
    <w:rsid w:val="00A6064B"/>
    <w:rsid w:val="00A766A6"/>
    <w:rsid w:val="00A8272A"/>
    <w:rsid w:val="00A91A46"/>
    <w:rsid w:val="00AA48E9"/>
    <w:rsid w:val="00AD2B76"/>
    <w:rsid w:val="00B10D89"/>
    <w:rsid w:val="00B17242"/>
    <w:rsid w:val="00B423D9"/>
    <w:rsid w:val="00BA18A3"/>
    <w:rsid w:val="00BB1479"/>
    <w:rsid w:val="00BD124A"/>
    <w:rsid w:val="00BD783A"/>
    <w:rsid w:val="00C25F25"/>
    <w:rsid w:val="00C60853"/>
    <w:rsid w:val="00D30356"/>
    <w:rsid w:val="00D370E5"/>
    <w:rsid w:val="00DB5C37"/>
    <w:rsid w:val="00DE0977"/>
    <w:rsid w:val="00E36C7B"/>
    <w:rsid w:val="00E46051"/>
    <w:rsid w:val="00E55DA6"/>
    <w:rsid w:val="00E55F43"/>
    <w:rsid w:val="00E617B9"/>
    <w:rsid w:val="00EA17BE"/>
    <w:rsid w:val="00EB5074"/>
    <w:rsid w:val="00EF58F3"/>
    <w:rsid w:val="00F01C79"/>
    <w:rsid w:val="00F03980"/>
    <w:rsid w:val="00F101C4"/>
    <w:rsid w:val="00F41E5A"/>
    <w:rsid w:val="00F56AF5"/>
    <w:rsid w:val="00F86711"/>
    <w:rsid w:val="00FC50FF"/>
    <w:rsid w:val="00FD3EC0"/>
    <w:rsid w:val="00FF4E4D"/>
    <w:rsid w:val="00FF7BC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226DD"/>
  <w15:chartTrackingRefBased/>
  <w15:docId w15:val="{89851308-3FFE-48D1-AB35-2A540135E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Korrektur">
    <w:name w:val="Revision"/>
    <w:hidden/>
    <w:uiPriority w:val="99"/>
    <w:semiHidden/>
    <w:rsid w:val="00280B7D"/>
    <w:pPr>
      <w:spacing w:after="0" w:line="240" w:lineRule="auto"/>
    </w:pPr>
  </w:style>
  <w:style w:type="character" w:styleId="Kommentarhenvisning">
    <w:name w:val="annotation reference"/>
    <w:basedOn w:val="Standardskrifttypeiafsnit"/>
    <w:uiPriority w:val="99"/>
    <w:semiHidden/>
    <w:unhideWhenUsed/>
    <w:rsid w:val="00671C4B"/>
    <w:rPr>
      <w:sz w:val="16"/>
      <w:szCs w:val="16"/>
    </w:rPr>
  </w:style>
  <w:style w:type="paragraph" w:styleId="Kommentartekst">
    <w:name w:val="annotation text"/>
    <w:basedOn w:val="Normal"/>
    <w:link w:val="KommentartekstTegn"/>
    <w:uiPriority w:val="99"/>
    <w:unhideWhenUsed/>
    <w:rsid w:val="00671C4B"/>
    <w:pPr>
      <w:spacing w:line="240" w:lineRule="auto"/>
    </w:pPr>
    <w:rPr>
      <w:sz w:val="20"/>
      <w:szCs w:val="20"/>
    </w:rPr>
  </w:style>
  <w:style w:type="character" w:customStyle="1" w:styleId="KommentartekstTegn">
    <w:name w:val="Kommentartekst Tegn"/>
    <w:basedOn w:val="Standardskrifttypeiafsnit"/>
    <w:link w:val="Kommentartekst"/>
    <w:uiPriority w:val="99"/>
    <w:rsid w:val="00671C4B"/>
    <w:rPr>
      <w:sz w:val="20"/>
      <w:szCs w:val="20"/>
    </w:rPr>
  </w:style>
  <w:style w:type="paragraph" w:styleId="Kommentaremne">
    <w:name w:val="annotation subject"/>
    <w:basedOn w:val="Kommentartekst"/>
    <w:next w:val="Kommentartekst"/>
    <w:link w:val="KommentaremneTegn"/>
    <w:uiPriority w:val="99"/>
    <w:semiHidden/>
    <w:unhideWhenUsed/>
    <w:rsid w:val="00671C4B"/>
    <w:rPr>
      <w:b/>
      <w:bCs/>
    </w:rPr>
  </w:style>
  <w:style w:type="character" w:customStyle="1" w:styleId="KommentaremneTegn">
    <w:name w:val="Kommentaremne Tegn"/>
    <w:basedOn w:val="KommentartekstTegn"/>
    <w:link w:val="Kommentaremne"/>
    <w:uiPriority w:val="99"/>
    <w:semiHidden/>
    <w:rsid w:val="00671C4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155046">
      <w:bodyDiv w:val="1"/>
      <w:marLeft w:val="0"/>
      <w:marRight w:val="0"/>
      <w:marTop w:val="0"/>
      <w:marBottom w:val="0"/>
      <w:divBdr>
        <w:top w:val="none" w:sz="0" w:space="0" w:color="auto"/>
        <w:left w:val="none" w:sz="0" w:space="0" w:color="auto"/>
        <w:bottom w:val="none" w:sz="0" w:space="0" w:color="auto"/>
        <w:right w:val="none" w:sz="0" w:space="0" w:color="auto"/>
      </w:divBdr>
      <w:divsChild>
        <w:div w:id="279731055">
          <w:marLeft w:val="0"/>
          <w:marRight w:val="0"/>
          <w:marTop w:val="0"/>
          <w:marBottom w:val="0"/>
          <w:divBdr>
            <w:top w:val="none" w:sz="0" w:space="0" w:color="auto"/>
            <w:left w:val="none" w:sz="0" w:space="0" w:color="auto"/>
            <w:bottom w:val="none" w:sz="0" w:space="0" w:color="auto"/>
            <w:right w:val="none" w:sz="0" w:space="0" w:color="auto"/>
          </w:divBdr>
          <w:divsChild>
            <w:div w:id="1988050366">
              <w:marLeft w:val="0"/>
              <w:marRight w:val="0"/>
              <w:marTop w:val="0"/>
              <w:marBottom w:val="0"/>
              <w:divBdr>
                <w:top w:val="none" w:sz="0" w:space="0" w:color="auto"/>
                <w:left w:val="none" w:sz="0" w:space="0" w:color="auto"/>
                <w:bottom w:val="none" w:sz="0" w:space="0" w:color="auto"/>
                <w:right w:val="none" w:sz="0" w:space="0" w:color="auto"/>
              </w:divBdr>
            </w:div>
            <w:div w:id="1014457105">
              <w:marLeft w:val="0"/>
              <w:marRight w:val="0"/>
              <w:marTop w:val="0"/>
              <w:marBottom w:val="0"/>
              <w:divBdr>
                <w:top w:val="none" w:sz="0" w:space="0" w:color="auto"/>
                <w:left w:val="none" w:sz="0" w:space="0" w:color="auto"/>
                <w:bottom w:val="none" w:sz="0" w:space="0" w:color="auto"/>
                <w:right w:val="none" w:sz="0" w:space="0" w:color="auto"/>
              </w:divBdr>
            </w:div>
            <w:div w:id="747263469">
              <w:marLeft w:val="0"/>
              <w:marRight w:val="0"/>
              <w:marTop w:val="0"/>
              <w:marBottom w:val="0"/>
              <w:divBdr>
                <w:top w:val="none" w:sz="0" w:space="0" w:color="auto"/>
                <w:left w:val="none" w:sz="0" w:space="0" w:color="auto"/>
                <w:bottom w:val="none" w:sz="0" w:space="0" w:color="auto"/>
                <w:right w:val="none" w:sz="0" w:space="0" w:color="auto"/>
              </w:divBdr>
            </w:div>
            <w:div w:id="2029411081">
              <w:marLeft w:val="0"/>
              <w:marRight w:val="0"/>
              <w:marTop w:val="0"/>
              <w:marBottom w:val="0"/>
              <w:divBdr>
                <w:top w:val="none" w:sz="0" w:space="0" w:color="auto"/>
                <w:left w:val="none" w:sz="0" w:space="0" w:color="auto"/>
                <w:bottom w:val="none" w:sz="0" w:space="0" w:color="auto"/>
                <w:right w:val="none" w:sz="0" w:space="0" w:color="auto"/>
              </w:divBdr>
            </w:div>
            <w:div w:id="2098358452">
              <w:marLeft w:val="0"/>
              <w:marRight w:val="0"/>
              <w:marTop w:val="0"/>
              <w:marBottom w:val="0"/>
              <w:divBdr>
                <w:top w:val="none" w:sz="0" w:space="0" w:color="auto"/>
                <w:left w:val="none" w:sz="0" w:space="0" w:color="auto"/>
                <w:bottom w:val="none" w:sz="0" w:space="0" w:color="auto"/>
                <w:right w:val="none" w:sz="0" w:space="0" w:color="auto"/>
              </w:divBdr>
            </w:div>
            <w:div w:id="1840922721">
              <w:marLeft w:val="0"/>
              <w:marRight w:val="0"/>
              <w:marTop w:val="0"/>
              <w:marBottom w:val="0"/>
              <w:divBdr>
                <w:top w:val="none" w:sz="0" w:space="0" w:color="auto"/>
                <w:left w:val="none" w:sz="0" w:space="0" w:color="auto"/>
                <w:bottom w:val="none" w:sz="0" w:space="0" w:color="auto"/>
                <w:right w:val="none" w:sz="0" w:space="0" w:color="auto"/>
              </w:divBdr>
            </w:div>
            <w:div w:id="1727491225">
              <w:marLeft w:val="0"/>
              <w:marRight w:val="0"/>
              <w:marTop w:val="0"/>
              <w:marBottom w:val="0"/>
              <w:divBdr>
                <w:top w:val="none" w:sz="0" w:space="0" w:color="auto"/>
                <w:left w:val="none" w:sz="0" w:space="0" w:color="auto"/>
                <w:bottom w:val="none" w:sz="0" w:space="0" w:color="auto"/>
                <w:right w:val="none" w:sz="0" w:space="0" w:color="auto"/>
              </w:divBdr>
            </w:div>
            <w:div w:id="1109548523">
              <w:marLeft w:val="0"/>
              <w:marRight w:val="0"/>
              <w:marTop w:val="0"/>
              <w:marBottom w:val="0"/>
              <w:divBdr>
                <w:top w:val="none" w:sz="0" w:space="0" w:color="auto"/>
                <w:left w:val="none" w:sz="0" w:space="0" w:color="auto"/>
                <w:bottom w:val="none" w:sz="0" w:space="0" w:color="auto"/>
                <w:right w:val="none" w:sz="0" w:space="0" w:color="auto"/>
              </w:divBdr>
            </w:div>
            <w:div w:id="664285655">
              <w:marLeft w:val="0"/>
              <w:marRight w:val="0"/>
              <w:marTop w:val="0"/>
              <w:marBottom w:val="0"/>
              <w:divBdr>
                <w:top w:val="none" w:sz="0" w:space="0" w:color="auto"/>
                <w:left w:val="none" w:sz="0" w:space="0" w:color="auto"/>
                <w:bottom w:val="none" w:sz="0" w:space="0" w:color="auto"/>
                <w:right w:val="none" w:sz="0" w:space="0" w:color="auto"/>
              </w:divBdr>
            </w:div>
            <w:div w:id="630288632">
              <w:marLeft w:val="0"/>
              <w:marRight w:val="0"/>
              <w:marTop w:val="0"/>
              <w:marBottom w:val="0"/>
              <w:divBdr>
                <w:top w:val="none" w:sz="0" w:space="0" w:color="auto"/>
                <w:left w:val="none" w:sz="0" w:space="0" w:color="auto"/>
                <w:bottom w:val="none" w:sz="0" w:space="0" w:color="auto"/>
                <w:right w:val="none" w:sz="0" w:space="0" w:color="auto"/>
              </w:divBdr>
            </w:div>
            <w:div w:id="32731303">
              <w:marLeft w:val="0"/>
              <w:marRight w:val="0"/>
              <w:marTop w:val="0"/>
              <w:marBottom w:val="0"/>
              <w:divBdr>
                <w:top w:val="none" w:sz="0" w:space="0" w:color="auto"/>
                <w:left w:val="none" w:sz="0" w:space="0" w:color="auto"/>
                <w:bottom w:val="none" w:sz="0" w:space="0" w:color="auto"/>
                <w:right w:val="none" w:sz="0" w:space="0" w:color="auto"/>
              </w:divBdr>
            </w:div>
            <w:div w:id="1390766452">
              <w:marLeft w:val="0"/>
              <w:marRight w:val="0"/>
              <w:marTop w:val="0"/>
              <w:marBottom w:val="0"/>
              <w:divBdr>
                <w:top w:val="none" w:sz="0" w:space="0" w:color="auto"/>
                <w:left w:val="none" w:sz="0" w:space="0" w:color="auto"/>
                <w:bottom w:val="none" w:sz="0" w:space="0" w:color="auto"/>
                <w:right w:val="none" w:sz="0" w:space="0" w:color="auto"/>
              </w:divBdr>
            </w:div>
            <w:div w:id="894974502">
              <w:marLeft w:val="0"/>
              <w:marRight w:val="0"/>
              <w:marTop w:val="0"/>
              <w:marBottom w:val="0"/>
              <w:divBdr>
                <w:top w:val="none" w:sz="0" w:space="0" w:color="auto"/>
                <w:left w:val="none" w:sz="0" w:space="0" w:color="auto"/>
                <w:bottom w:val="none" w:sz="0" w:space="0" w:color="auto"/>
                <w:right w:val="none" w:sz="0" w:space="0" w:color="auto"/>
              </w:divBdr>
            </w:div>
            <w:div w:id="1499618373">
              <w:marLeft w:val="0"/>
              <w:marRight w:val="0"/>
              <w:marTop w:val="0"/>
              <w:marBottom w:val="0"/>
              <w:divBdr>
                <w:top w:val="none" w:sz="0" w:space="0" w:color="auto"/>
                <w:left w:val="none" w:sz="0" w:space="0" w:color="auto"/>
                <w:bottom w:val="none" w:sz="0" w:space="0" w:color="auto"/>
                <w:right w:val="none" w:sz="0" w:space="0" w:color="auto"/>
              </w:divBdr>
            </w:div>
            <w:div w:id="1984459857">
              <w:marLeft w:val="0"/>
              <w:marRight w:val="0"/>
              <w:marTop w:val="0"/>
              <w:marBottom w:val="0"/>
              <w:divBdr>
                <w:top w:val="none" w:sz="0" w:space="0" w:color="auto"/>
                <w:left w:val="none" w:sz="0" w:space="0" w:color="auto"/>
                <w:bottom w:val="none" w:sz="0" w:space="0" w:color="auto"/>
                <w:right w:val="none" w:sz="0" w:space="0" w:color="auto"/>
              </w:divBdr>
            </w:div>
            <w:div w:id="1054384">
              <w:marLeft w:val="0"/>
              <w:marRight w:val="0"/>
              <w:marTop w:val="0"/>
              <w:marBottom w:val="0"/>
              <w:divBdr>
                <w:top w:val="none" w:sz="0" w:space="0" w:color="auto"/>
                <w:left w:val="none" w:sz="0" w:space="0" w:color="auto"/>
                <w:bottom w:val="none" w:sz="0" w:space="0" w:color="auto"/>
                <w:right w:val="none" w:sz="0" w:space="0" w:color="auto"/>
              </w:divBdr>
            </w:div>
            <w:div w:id="1992976308">
              <w:marLeft w:val="0"/>
              <w:marRight w:val="0"/>
              <w:marTop w:val="0"/>
              <w:marBottom w:val="0"/>
              <w:divBdr>
                <w:top w:val="none" w:sz="0" w:space="0" w:color="auto"/>
                <w:left w:val="none" w:sz="0" w:space="0" w:color="auto"/>
                <w:bottom w:val="none" w:sz="0" w:space="0" w:color="auto"/>
                <w:right w:val="none" w:sz="0" w:space="0" w:color="auto"/>
              </w:divBdr>
            </w:div>
            <w:div w:id="42168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3</Pages>
  <Words>1554</Words>
  <Characters>9482</Characters>
  <Application>Microsoft Office Word</Application>
  <DocSecurity>0</DocSecurity>
  <Lines>79</Lines>
  <Paragraphs>22</Paragraphs>
  <ScaleCrop>false</ScaleCrop>
  <Company/>
  <LinksUpToDate>false</LinksUpToDate>
  <CharactersWithSpaces>11014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Sophie Teinvig</dc:creator>
  <cp:keywords/>
  <dc:description/>
  <cp:lastModifiedBy>Sophie Teinvig</cp:lastModifiedBy>
  <cp:revision>101</cp:revision>
  <dcterms:created xsi:type="dcterms:W3CDTF">2024-01-07T08:50:00Z</dcterms:created>
  <dcterms:modified xsi:type="dcterms:W3CDTF">2024-01-07T11:21:00Z</dcterms:modified>
</cp:coreProperties>
</file>